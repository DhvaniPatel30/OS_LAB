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1949" w14:textId="62B6E709" w:rsidR="006F0DF4" w:rsidRPr="0036419F" w:rsidRDefault="006F0DF4" w:rsidP="0036419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63CD0"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  <w:t xml:space="preserve">Lab </w:t>
      </w:r>
      <w:r w:rsidR="0036419F"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  <w:t>3</w:t>
      </w:r>
      <w:r w:rsidRPr="00F63CD0"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  <w:t xml:space="preserve">: </w:t>
      </w:r>
      <w:r w:rsidR="0036419F" w:rsidRPr="0036419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Linux Basic Scripting </w:t>
      </w:r>
    </w:p>
    <w:p w14:paraId="630BED25" w14:textId="77777777" w:rsidR="0036419F" w:rsidRDefault="0036419F" w:rsidP="0036419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90DEE82" w14:textId="1E7B9FFA" w:rsidR="00EA25C9" w:rsidRPr="00220CC3" w:rsidRDefault="0036419F" w:rsidP="00EA25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CC3">
        <w:rPr>
          <w:rFonts w:ascii="Times New Roman" w:hAnsi="Times New Roman" w:cs="Times New Roman"/>
          <w:b/>
          <w:bCs/>
          <w:sz w:val="24"/>
          <w:szCs w:val="24"/>
        </w:rPr>
        <w:t>Write a shell script to print your name.</w:t>
      </w:r>
    </w:p>
    <w:p w14:paraId="07B50F2B" w14:textId="77777777" w:rsidR="00746130" w:rsidRPr="00EA25C9" w:rsidRDefault="00746130" w:rsidP="0074613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E0DFE" w14:textId="77777777" w:rsidR="0036419F" w:rsidRPr="00220CC3" w:rsidRDefault="0036419F" w:rsidP="0036419F">
      <w:pPr>
        <w:pStyle w:val="ListParagraph"/>
        <w:rPr>
          <w:rFonts w:ascii="Times New Roman" w:hAnsi="Times New Roman" w:cs="Times New Roman"/>
          <w:b/>
          <w:bCs/>
        </w:rPr>
      </w:pPr>
      <w:r w:rsidRPr="00220CC3">
        <w:rPr>
          <w:rFonts w:ascii="Times New Roman" w:hAnsi="Times New Roman" w:cs="Times New Roman"/>
          <w:b/>
          <w:bCs/>
        </w:rPr>
        <w:t>Shell Script:</w:t>
      </w:r>
    </w:p>
    <w:p w14:paraId="1B9FC1EC" w14:textId="77777777" w:rsidR="0052677D" w:rsidRPr="00220CC3" w:rsidRDefault="0052677D" w:rsidP="0052677D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"What is your name?"</w:t>
      </w:r>
    </w:p>
    <w:p w14:paraId="5ADF285D" w14:textId="77777777" w:rsidR="0052677D" w:rsidRPr="00220CC3" w:rsidRDefault="0052677D" w:rsidP="0052677D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read Person</w:t>
      </w:r>
    </w:p>
    <w:p w14:paraId="522357A7" w14:textId="79B8703C" w:rsidR="00EA25C9" w:rsidRPr="00220CC3" w:rsidRDefault="0052677D" w:rsidP="0052677D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"Hello $Person"</w:t>
      </w:r>
    </w:p>
    <w:p w14:paraId="33B695F3" w14:textId="77777777" w:rsidR="0052677D" w:rsidRPr="00220CC3" w:rsidRDefault="0052677D" w:rsidP="0052677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93025AD" w14:textId="1074CFC6" w:rsidR="0036419F" w:rsidRPr="00220CC3" w:rsidRDefault="0036419F" w:rsidP="0036419F">
      <w:pPr>
        <w:pStyle w:val="ListParagraph"/>
        <w:rPr>
          <w:rFonts w:ascii="Times New Roman" w:hAnsi="Times New Roman" w:cs="Times New Roman"/>
          <w:b/>
          <w:bCs/>
        </w:rPr>
      </w:pPr>
      <w:r w:rsidRPr="00220CC3">
        <w:rPr>
          <w:rFonts w:ascii="Times New Roman" w:hAnsi="Times New Roman" w:cs="Times New Roman"/>
          <w:b/>
          <w:bCs/>
        </w:rPr>
        <w:t>Command Output:</w:t>
      </w:r>
    </w:p>
    <w:p w14:paraId="6C53A1C3" w14:textId="42417FE5" w:rsidR="0036419F" w:rsidRDefault="0067592E" w:rsidP="0067592E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9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D44257" wp14:editId="0C86CA14">
            <wp:extent cx="3352800" cy="85075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591" cy="85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64FE" w14:textId="77777777" w:rsidR="0036419F" w:rsidRDefault="0036419F" w:rsidP="003641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E1941" w14:textId="481393D3" w:rsidR="0036419F" w:rsidRPr="00220CC3" w:rsidRDefault="0036419F" w:rsidP="00EA25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CC3">
        <w:rPr>
          <w:rFonts w:ascii="Times New Roman" w:hAnsi="Times New Roman" w:cs="Times New Roman"/>
          <w:b/>
          <w:bCs/>
          <w:sz w:val="24"/>
          <w:szCs w:val="24"/>
        </w:rPr>
        <w:t>Write a shell script to find whether a number is even or odd.</w:t>
      </w:r>
    </w:p>
    <w:p w14:paraId="321AF020" w14:textId="77777777" w:rsidR="00746130" w:rsidRPr="00EA25C9" w:rsidRDefault="00746130" w:rsidP="0074613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8C47A" w14:textId="41C1D773" w:rsidR="0036419F" w:rsidRPr="00220CC3" w:rsidRDefault="0036419F" w:rsidP="0036419F">
      <w:pPr>
        <w:pStyle w:val="ListParagraph"/>
        <w:rPr>
          <w:rFonts w:ascii="Times New Roman" w:hAnsi="Times New Roman" w:cs="Times New Roman"/>
          <w:b/>
          <w:bCs/>
        </w:rPr>
      </w:pPr>
      <w:r w:rsidRPr="00220CC3">
        <w:rPr>
          <w:rFonts w:ascii="Times New Roman" w:hAnsi="Times New Roman" w:cs="Times New Roman"/>
          <w:b/>
          <w:bCs/>
        </w:rPr>
        <w:t>Shell Script:</w:t>
      </w:r>
    </w:p>
    <w:p w14:paraId="1F97E107" w14:textId="77777777" w:rsidR="00BA11DF" w:rsidRPr="00220CC3" w:rsidRDefault="00BA11DF" w:rsidP="00BA11DF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"--- EVEN OR ODD IN SHELL SCRIPT ---"</w:t>
      </w:r>
    </w:p>
    <w:p w14:paraId="20A08676" w14:textId="77777777" w:rsidR="00BA11DF" w:rsidRPr="00220CC3" w:rsidRDefault="00BA11DF" w:rsidP="00BA11DF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 xml:space="preserve">echo -n "Enter a Number: " </w:t>
      </w:r>
    </w:p>
    <w:p w14:paraId="49532A31" w14:textId="77777777" w:rsidR="00BA11DF" w:rsidRPr="00220CC3" w:rsidRDefault="00BA11DF" w:rsidP="00BA11DF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read N</w:t>
      </w:r>
    </w:p>
    <w:p w14:paraId="16868507" w14:textId="77777777" w:rsidR="00BA11DF" w:rsidRPr="00220CC3" w:rsidRDefault="00BA11DF" w:rsidP="00BA11DF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-n "RESULT: "</w:t>
      </w:r>
    </w:p>
    <w:p w14:paraId="41AA0E3F" w14:textId="77777777" w:rsidR="00BA11DF" w:rsidRPr="00220CC3" w:rsidRDefault="00BA11DF" w:rsidP="00BA11DF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if [ $((N%2)) -</w:t>
      </w:r>
      <w:proofErr w:type="spellStart"/>
      <w:r w:rsidRPr="00220CC3">
        <w:rPr>
          <w:rFonts w:ascii="Times New Roman" w:hAnsi="Times New Roman" w:cs="Times New Roman"/>
        </w:rPr>
        <w:t>eq</w:t>
      </w:r>
      <w:proofErr w:type="spellEnd"/>
      <w:r w:rsidRPr="00220CC3">
        <w:rPr>
          <w:rFonts w:ascii="Times New Roman" w:hAnsi="Times New Roman" w:cs="Times New Roman"/>
        </w:rPr>
        <w:t xml:space="preserve"> </w:t>
      </w:r>
      <w:proofErr w:type="gramStart"/>
      <w:r w:rsidRPr="00220CC3">
        <w:rPr>
          <w:rFonts w:ascii="Times New Roman" w:hAnsi="Times New Roman" w:cs="Times New Roman"/>
        </w:rPr>
        <w:t>0 ]</w:t>
      </w:r>
      <w:proofErr w:type="gramEnd"/>
    </w:p>
    <w:p w14:paraId="33F16346" w14:textId="77777777" w:rsidR="00BA11DF" w:rsidRPr="00220CC3" w:rsidRDefault="00BA11DF" w:rsidP="00BA11DF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then</w:t>
      </w:r>
    </w:p>
    <w:p w14:paraId="4E7A4CD8" w14:textId="77777777" w:rsidR="00BA11DF" w:rsidRPr="00220CC3" w:rsidRDefault="00BA11DF" w:rsidP="00BA11DF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ab/>
        <w:t>echo "$N is even"</w:t>
      </w:r>
    </w:p>
    <w:p w14:paraId="44E2E132" w14:textId="77777777" w:rsidR="00BA11DF" w:rsidRPr="00220CC3" w:rsidRDefault="00BA11DF" w:rsidP="00BA11DF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 xml:space="preserve">else </w:t>
      </w:r>
    </w:p>
    <w:p w14:paraId="4EE61620" w14:textId="77777777" w:rsidR="00BA11DF" w:rsidRPr="00220CC3" w:rsidRDefault="00BA11DF" w:rsidP="00BA11DF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ab/>
        <w:t>echo "$N is odd"</w:t>
      </w:r>
    </w:p>
    <w:p w14:paraId="44733809" w14:textId="4A0814BE" w:rsidR="00EA25C9" w:rsidRPr="00220CC3" w:rsidRDefault="00BA11DF" w:rsidP="00BA11DF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fi</w:t>
      </w:r>
    </w:p>
    <w:p w14:paraId="79FCAEE4" w14:textId="77777777" w:rsidR="00EA25C9" w:rsidRPr="00220CC3" w:rsidRDefault="00EA25C9" w:rsidP="0036419F">
      <w:pPr>
        <w:pStyle w:val="ListParagraph"/>
        <w:rPr>
          <w:rFonts w:ascii="Times New Roman" w:hAnsi="Times New Roman" w:cs="Times New Roman"/>
          <w:b/>
          <w:bCs/>
        </w:rPr>
      </w:pPr>
    </w:p>
    <w:p w14:paraId="779F1D68" w14:textId="6DCE4F45" w:rsidR="0036419F" w:rsidRDefault="0036419F" w:rsidP="003641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20CC3">
        <w:rPr>
          <w:rFonts w:ascii="Times New Roman" w:hAnsi="Times New Roman" w:cs="Times New Roman"/>
          <w:b/>
          <w:bCs/>
        </w:rPr>
        <w:t>Command Output</w:t>
      </w:r>
      <w:r w:rsidRPr="006B7E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099E9E" w14:textId="7604BF43" w:rsidR="0036419F" w:rsidRPr="00EA25C9" w:rsidRDefault="0067592E" w:rsidP="00220CC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9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44C379" wp14:editId="32295092">
            <wp:extent cx="2882900" cy="764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7105" cy="76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CED1" w14:textId="4E7AD9BC" w:rsidR="00EA25C9" w:rsidRPr="00220CC3" w:rsidRDefault="0036419F" w:rsidP="00EA25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CC3">
        <w:rPr>
          <w:rFonts w:ascii="Times New Roman" w:hAnsi="Times New Roman" w:cs="Times New Roman"/>
          <w:b/>
          <w:bCs/>
          <w:sz w:val="24"/>
          <w:szCs w:val="24"/>
        </w:rPr>
        <w:t>Write a script to print a table of a given number.</w:t>
      </w:r>
    </w:p>
    <w:p w14:paraId="59FFE088" w14:textId="77777777" w:rsidR="00746130" w:rsidRDefault="00746130" w:rsidP="0074613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D30BC" w14:textId="029B54B8" w:rsidR="00EA25C9" w:rsidRPr="00220CC3" w:rsidRDefault="00EA25C9" w:rsidP="00EA25C9">
      <w:pPr>
        <w:pStyle w:val="ListParagraph"/>
        <w:rPr>
          <w:rFonts w:ascii="Times New Roman" w:hAnsi="Times New Roman" w:cs="Times New Roman"/>
          <w:b/>
          <w:bCs/>
        </w:rPr>
      </w:pPr>
      <w:r w:rsidRPr="00220CC3">
        <w:rPr>
          <w:rFonts w:ascii="Times New Roman" w:hAnsi="Times New Roman" w:cs="Times New Roman"/>
          <w:b/>
          <w:bCs/>
        </w:rPr>
        <w:t>Shell Script:</w:t>
      </w:r>
    </w:p>
    <w:p w14:paraId="36198306" w14:textId="77777777" w:rsidR="007326E3" w:rsidRPr="00220CC3" w:rsidRDefault="007326E3" w:rsidP="007326E3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"Enter a Number: "</w:t>
      </w:r>
    </w:p>
    <w:p w14:paraId="0BC448C9" w14:textId="77777777" w:rsidR="007326E3" w:rsidRPr="00220CC3" w:rsidRDefault="007326E3" w:rsidP="007326E3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read N</w:t>
      </w:r>
    </w:p>
    <w:p w14:paraId="04290510" w14:textId="77777777" w:rsidR="007326E3" w:rsidRPr="00220CC3" w:rsidRDefault="007326E3" w:rsidP="007326E3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-n "Multiplication table of $N is: "</w:t>
      </w:r>
    </w:p>
    <w:p w14:paraId="34B3F993" w14:textId="77777777" w:rsidR="007326E3" w:rsidRPr="00220CC3" w:rsidRDefault="007326E3" w:rsidP="007326E3">
      <w:pPr>
        <w:pStyle w:val="ListParagraph"/>
        <w:rPr>
          <w:rFonts w:ascii="Times New Roman" w:hAnsi="Times New Roman" w:cs="Times New Roman"/>
        </w:rPr>
      </w:pP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>=1</w:t>
      </w:r>
    </w:p>
    <w:p w14:paraId="777A502B" w14:textId="77777777" w:rsidR="007326E3" w:rsidRPr="00220CC3" w:rsidRDefault="007326E3" w:rsidP="007326E3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while [ $</w:t>
      </w: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 xml:space="preserve"> -le </w:t>
      </w:r>
      <w:proofErr w:type="gramStart"/>
      <w:r w:rsidRPr="00220CC3">
        <w:rPr>
          <w:rFonts w:ascii="Times New Roman" w:hAnsi="Times New Roman" w:cs="Times New Roman"/>
        </w:rPr>
        <w:t>10 ]</w:t>
      </w:r>
      <w:proofErr w:type="gramEnd"/>
    </w:p>
    <w:p w14:paraId="2A6284AC" w14:textId="77777777" w:rsidR="007326E3" w:rsidRPr="00220CC3" w:rsidRDefault="007326E3" w:rsidP="007326E3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 xml:space="preserve">do </w:t>
      </w:r>
    </w:p>
    <w:p w14:paraId="2088887D" w14:textId="77777777" w:rsidR="007326E3" w:rsidRPr="00220CC3" w:rsidRDefault="007326E3" w:rsidP="007326E3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" $N * $</w:t>
      </w: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 xml:space="preserve"> = `expr $N \* $</w:t>
      </w: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 xml:space="preserve"> ` "</w:t>
      </w:r>
    </w:p>
    <w:p w14:paraId="30E8DA42" w14:textId="77777777" w:rsidR="007326E3" w:rsidRPr="00220CC3" w:rsidRDefault="007326E3" w:rsidP="007326E3">
      <w:pPr>
        <w:pStyle w:val="ListParagraph"/>
        <w:rPr>
          <w:rFonts w:ascii="Times New Roman" w:hAnsi="Times New Roman" w:cs="Times New Roman"/>
        </w:rPr>
      </w:pP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>=`expr $</w:t>
      </w: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 xml:space="preserve"> + 1`</w:t>
      </w:r>
    </w:p>
    <w:p w14:paraId="2D38EE77" w14:textId="7D0B506E" w:rsidR="00EA25C9" w:rsidRPr="00220CC3" w:rsidRDefault="007326E3" w:rsidP="007326E3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lastRenderedPageBreak/>
        <w:t>done</w:t>
      </w:r>
    </w:p>
    <w:p w14:paraId="5790191E" w14:textId="77777777" w:rsidR="00EA25C9" w:rsidRPr="00220CC3" w:rsidRDefault="00EA25C9" w:rsidP="00EA25C9">
      <w:pPr>
        <w:pStyle w:val="ListParagraph"/>
        <w:rPr>
          <w:rFonts w:ascii="Times New Roman" w:hAnsi="Times New Roman" w:cs="Times New Roman"/>
          <w:b/>
          <w:bCs/>
        </w:rPr>
      </w:pPr>
    </w:p>
    <w:p w14:paraId="67FD0246" w14:textId="2249531C" w:rsidR="00EA25C9" w:rsidRPr="00220CC3" w:rsidRDefault="00EA25C9" w:rsidP="00EA25C9">
      <w:pPr>
        <w:pStyle w:val="ListParagraph"/>
        <w:rPr>
          <w:rFonts w:ascii="Times New Roman" w:hAnsi="Times New Roman" w:cs="Times New Roman"/>
          <w:b/>
          <w:bCs/>
        </w:rPr>
      </w:pPr>
      <w:r w:rsidRPr="00220CC3">
        <w:rPr>
          <w:rFonts w:ascii="Times New Roman" w:hAnsi="Times New Roman" w:cs="Times New Roman"/>
          <w:b/>
          <w:bCs/>
        </w:rPr>
        <w:t>Command Output:</w:t>
      </w:r>
    </w:p>
    <w:p w14:paraId="72061F3A" w14:textId="2F745417" w:rsidR="0067592E" w:rsidRPr="00EA25C9" w:rsidRDefault="00F72451" w:rsidP="00F72451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4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CAD0F2" wp14:editId="5C085006">
            <wp:extent cx="2959100" cy="154064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470" cy="15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FAE5" w14:textId="48559613" w:rsidR="00EA25C9" w:rsidRDefault="00EA25C9" w:rsidP="00EA25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0CC3">
        <w:rPr>
          <w:rFonts w:ascii="Times New Roman" w:hAnsi="Times New Roman" w:cs="Times New Roman"/>
          <w:b/>
          <w:bCs/>
          <w:sz w:val="24"/>
          <w:szCs w:val="24"/>
        </w:rPr>
        <w:t>Write a shell script to check whether a given no. is prime or not.</w:t>
      </w:r>
    </w:p>
    <w:p w14:paraId="166B3A7C" w14:textId="77777777" w:rsidR="00746130" w:rsidRPr="00EA25C9" w:rsidRDefault="00746130" w:rsidP="0074613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F8306" w14:textId="4E206CB0" w:rsidR="00EA25C9" w:rsidRPr="00220CC3" w:rsidRDefault="00EA25C9" w:rsidP="00EA25C9">
      <w:pPr>
        <w:pStyle w:val="ListParagraph"/>
        <w:rPr>
          <w:rFonts w:ascii="Times New Roman" w:hAnsi="Times New Roman" w:cs="Times New Roman"/>
          <w:b/>
          <w:bCs/>
        </w:rPr>
      </w:pPr>
      <w:r w:rsidRPr="00220CC3">
        <w:rPr>
          <w:rFonts w:ascii="Times New Roman" w:hAnsi="Times New Roman" w:cs="Times New Roman"/>
          <w:b/>
          <w:bCs/>
        </w:rPr>
        <w:t>Shell Script:</w:t>
      </w:r>
    </w:p>
    <w:p w14:paraId="2EB46921" w14:textId="77777777" w:rsidR="00394E40" w:rsidRPr="00220CC3" w:rsidRDefault="00394E40" w:rsidP="00394E4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"Whether the given number is prime or not"</w:t>
      </w:r>
    </w:p>
    <w:p w14:paraId="5A31E344" w14:textId="77777777" w:rsidR="00394E40" w:rsidRPr="00220CC3" w:rsidRDefault="00394E40" w:rsidP="00394E4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-n "Enter the number: "</w:t>
      </w:r>
    </w:p>
    <w:p w14:paraId="46E88C7B" w14:textId="77777777" w:rsidR="00394E40" w:rsidRPr="00220CC3" w:rsidRDefault="00394E40" w:rsidP="00394E4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read N</w:t>
      </w:r>
    </w:p>
    <w:p w14:paraId="62623049" w14:textId="77777777" w:rsidR="00394E40" w:rsidRPr="00220CC3" w:rsidRDefault="00394E40" w:rsidP="00394E40">
      <w:pPr>
        <w:pStyle w:val="ListParagraph"/>
        <w:rPr>
          <w:rFonts w:ascii="Times New Roman" w:hAnsi="Times New Roman" w:cs="Times New Roman"/>
        </w:rPr>
      </w:pP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>=2</w:t>
      </w:r>
    </w:p>
    <w:p w14:paraId="6BE3460C" w14:textId="77777777" w:rsidR="00394E40" w:rsidRPr="00220CC3" w:rsidRDefault="00394E40" w:rsidP="00394E4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flag=0</w:t>
      </w:r>
    </w:p>
    <w:p w14:paraId="090318EC" w14:textId="77777777" w:rsidR="00394E40" w:rsidRPr="00220CC3" w:rsidRDefault="00394E40" w:rsidP="00394E4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while test $</w:t>
      </w: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 xml:space="preserve"> -le `expr $N / 2`</w:t>
      </w:r>
    </w:p>
    <w:p w14:paraId="56DFD233" w14:textId="77777777" w:rsidR="00394E40" w:rsidRPr="00220CC3" w:rsidRDefault="00394E40" w:rsidP="00394E4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do</w:t>
      </w:r>
    </w:p>
    <w:p w14:paraId="638FDEC5" w14:textId="77777777" w:rsidR="00394E40" w:rsidRPr="00220CC3" w:rsidRDefault="00394E40" w:rsidP="00394E4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if test `expr $N % $</w:t>
      </w: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>` -</w:t>
      </w:r>
      <w:proofErr w:type="spellStart"/>
      <w:r w:rsidRPr="00220CC3">
        <w:rPr>
          <w:rFonts w:ascii="Times New Roman" w:hAnsi="Times New Roman" w:cs="Times New Roman"/>
        </w:rPr>
        <w:t>eq</w:t>
      </w:r>
      <w:proofErr w:type="spellEnd"/>
      <w:r w:rsidRPr="00220CC3">
        <w:rPr>
          <w:rFonts w:ascii="Times New Roman" w:hAnsi="Times New Roman" w:cs="Times New Roman"/>
        </w:rPr>
        <w:t xml:space="preserve"> 0</w:t>
      </w:r>
    </w:p>
    <w:p w14:paraId="21620927" w14:textId="77777777" w:rsidR="00394E40" w:rsidRPr="00220CC3" w:rsidRDefault="00394E40" w:rsidP="00394E4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then</w:t>
      </w:r>
    </w:p>
    <w:p w14:paraId="4905F1FD" w14:textId="77777777" w:rsidR="00394E40" w:rsidRPr="00220CC3" w:rsidRDefault="00394E40" w:rsidP="00394E4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flag=1</w:t>
      </w:r>
    </w:p>
    <w:p w14:paraId="04214211" w14:textId="77777777" w:rsidR="00394E40" w:rsidRPr="00220CC3" w:rsidRDefault="00394E40" w:rsidP="00394E4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fi</w:t>
      </w:r>
    </w:p>
    <w:p w14:paraId="0AF040C6" w14:textId="77777777" w:rsidR="00394E40" w:rsidRPr="00220CC3" w:rsidRDefault="00394E40" w:rsidP="00394E40">
      <w:pPr>
        <w:pStyle w:val="ListParagraph"/>
        <w:rPr>
          <w:rFonts w:ascii="Times New Roman" w:hAnsi="Times New Roman" w:cs="Times New Roman"/>
        </w:rPr>
      </w:pP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>=`expr $</w:t>
      </w: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 xml:space="preserve"> + 1`</w:t>
      </w:r>
    </w:p>
    <w:p w14:paraId="3DF1A10E" w14:textId="77777777" w:rsidR="00394E40" w:rsidRPr="00220CC3" w:rsidRDefault="00394E40" w:rsidP="00394E4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done</w:t>
      </w:r>
    </w:p>
    <w:p w14:paraId="79BC679B" w14:textId="77777777" w:rsidR="00394E40" w:rsidRPr="00220CC3" w:rsidRDefault="00394E40" w:rsidP="00394E4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if test $flag -</w:t>
      </w:r>
      <w:proofErr w:type="spellStart"/>
      <w:r w:rsidRPr="00220CC3">
        <w:rPr>
          <w:rFonts w:ascii="Times New Roman" w:hAnsi="Times New Roman" w:cs="Times New Roman"/>
        </w:rPr>
        <w:t>eq</w:t>
      </w:r>
      <w:proofErr w:type="spellEnd"/>
      <w:r w:rsidRPr="00220CC3">
        <w:rPr>
          <w:rFonts w:ascii="Times New Roman" w:hAnsi="Times New Roman" w:cs="Times New Roman"/>
        </w:rPr>
        <w:t xml:space="preserve"> 1</w:t>
      </w:r>
    </w:p>
    <w:p w14:paraId="4BDF9720" w14:textId="69B41764" w:rsidR="00394E40" w:rsidRPr="00220CC3" w:rsidRDefault="00394E40" w:rsidP="00E25A97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 xml:space="preserve">then </w:t>
      </w:r>
    </w:p>
    <w:p w14:paraId="5BB57D2A" w14:textId="77777777" w:rsidR="00394E40" w:rsidRPr="00220CC3" w:rsidRDefault="00394E40" w:rsidP="00394E4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"$N is not a Prime Number"</w:t>
      </w:r>
    </w:p>
    <w:p w14:paraId="5C8FAC97" w14:textId="77777777" w:rsidR="00394E40" w:rsidRPr="00220CC3" w:rsidRDefault="00394E40" w:rsidP="00394E4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else</w:t>
      </w:r>
    </w:p>
    <w:p w14:paraId="0EDD121F" w14:textId="77777777" w:rsidR="00394E40" w:rsidRPr="00220CC3" w:rsidRDefault="00394E40" w:rsidP="00394E4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"$N is a Prime Number"</w:t>
      </w:r>
    </w:p>
    <w:p w14:paraId="4CF67F24" w14:textId="4C58A8B7" w:rsidR="00EA25C9" w:rsidRPr="00220CC3" w:rsidRDefault="00394E40" w:rsidP="00394E4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fi</w:t>
      </w:r>
    </w:p>
    <w:p w14:paraId="004D409D" w14:textId="77777777" w:rsidR="00394E40" w:rsidRPr="00220CC3" w:rsidRDefault="00394E40" w:rsidP="00394E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35F6F3" w14:textId="275E104F" w:rsidR="00EA25C9" w:rsidRPr="00220CC3" w:rsidRDefault="00EA25C9" w:rsidP="00EA25C9">
      <w:pPr>
        <w:pStyle w:val="ListParagraph"/>
        <w:rPr>
          <w:rFonts w:ascii="Times New Roman" w:hAnsi="Times New Roman" w:cs="Times New Roman"/>
          <w:b/>
          <w:bCs/>
        </w:rPr>
      </w:pPr>
      <w:r w:rsidRPr="00220CC3">
        <w:rPr>
          <w:rFonts w:ascii="Times New Roman" w:hAnsi="Times New Roman" w:cs="Times New Roman"/>
          <w:b/>
          <w:bCs/>
        </w:rPr>
        <w:t>Command Output:</w:t>
      </w:r>
    </w:p>
    <w:p w14:paraId="324DC325" w14:textId="63B4DBDB" w:rsidR="00EA25C9" w:rsidRDefault="00F72451" w:rsidP="00F72451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4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63469D" wp14:editId="4CBC941B">
            <wp:extent cx="3244850" cy="763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3302" cy="76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868B" w14:textId="77777777" w:rsidR="00EA25C9" w:rsidRPr="00EA25C9" w:rsidRDefault="00EA25C9" w:rsidP="00EA25C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D6869" w14:textId="2AAF69E2" w:rsidR="00EA25C9" w:rsidRPr="00220CC3" w:rsidRDefault="00EA25C9" w:rsidP="00EA25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20CC3">
        <w:rPr>
          <w:rFonts w:ascii="Times New Roman" w:hAnsi="Times New Roman" w:cs="Times New Roman"/>
          <w:b/>
          <w:bCs/>
          <w:sz w:val="24"/>
          <w:szCs w:val="24"/>
        </w:rPr>
        <w:t>Write a shell script to find the simple interest.</w:t>
      </w:r>
    </w:p>
    <w:p w14:paraId="267DDDD7" w14:textId="77777777" w:rsidR="00746130" w:rsidRPr="00EA25C9" w:rsidRDefault="00746130" w:rsidP="0074613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09BA6" w14:textId="250C86AE" w:rsidR="00EA25C9" w:rsidRPr="00220CC3" w:rsidRDefault="00EA25C9" w:rsidP="00EA25C9">
      <w:pPr>
        <w:pStyle w:val="ListParagraph"/>
        <w:rPr>
          <w:rFonts w:ascii="Times New Roman" w:hAnsi="Times New Roman" w:cs="Times New Roman"/>
          <w:b/>
          <w:bCs/>
        </w:rPr>
      </w:pPr>
      <w:r w:rsidRPr="00220CC3">
        <w:rPr>
          <w:rFonts w:ascii="Times New Roman" w:hAnsi="Times New Roman" w:cs="Times New Roman"/>
          <w:b/>
          <w:bCs/>
        </w:rPr>
        <w:t>Shell Script:</w:t>
      </w:r>
    </w:p>
    <w:p w14:paraId="4E9D5391" w14:textId="77777777" w:rsidR="002C3538" w:rsidRPr="00220CC3" w:rsidRDefault="002C3538" w:rsidP="002C3538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 xml:space="preserve">echo "Finding </w:t>
      </w:r>
      <w:proofErr w:type="gramStart"/>
      <w:r w:rsidRPr="00220CC3">
        <w:rPr>
          <w:rFonts w:ascii="Times New Roman" w:hAnsi="Times New Roman" w:cs="Times New Roman"/>
        </w:rPr>
        <w:t>The</w:t>
      </w:r>
      <w:proofErr w:type="gramEnd"/>
      <w:r w:rsidRPr="00220CC3">
        <w:rPr>
          <w:rFonts w:ascii="Times New Roman" w:hAnsi="Times New Roman" w:cs="Times New Roman"/>
        </w:rPr>
        <w:t xml:space="preserve"> Simple Interest"</w:t>
      </w:r>
    </w:p>
    <w:p w14:paraId="049BB261" w14:textId="77777777" w:rsidR="002C3538" w:rsidRPr="00220CC3" w:rsidRDefault="002C3538" w:rsidP="002C3538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 xml:space="preserve">echo -n "Enter the </w:t>
      </w:r>
      <w:proofErr w:type="gramStart"/>
      <w:r w:rsidRPr="00220CC3">
        <w:rPr>
          <w:rFonts w:ascii="Times New Roman" w:hAnsi="Times New Roman" w:cs="Times New Roman"/>
        </w:rPr>
        <w:t>principle</w:t>
      </w:r>
      <w:proofErr w:type="gramEnd"/>
      <w:r w:rsidRPr="00220CC3">
        <w:rPr>
          <w:rFonts w:ascii="Times New Roman" w:hAnsi="Times New Roman" w:cs="Times New Roman"/>
        </w:rPr>
        <w:t xml:space="preserve"> value: "</w:t>
      </w:r>
    </w:p>
    <w:p w14:paraId="6416D867" w14:textId="77777777" w:rsidR="002C3538" w:rsidRPr="00220CC3" w:rsidRDefault="002C3538" w:rsidP="002C3538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read p</w:t>
      </w:r>
    </w:p>
    <w:p w14:paraId="5B78C4DA" w14:textId="77777777" w:rsidR="002C3538" w:rsidRPr="00220CC3" w:rsidRDefault="002C3538" w:rsidP="002C3538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-n "Enter the time period: "</w:t>
      </w:r>
    </w:p>
    <w:p w14:paraId="4324CC71" w14:textId="77777777" w:rsidR="002C3538" w:rsidRPr="00220CC3" w:rsidRDefault="002C3538" w:rsidP="002C3538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read t</w:t>
      </w:r>
    </w:p>
    <w:p w14:paraId="75C3DE71" w14:textId="77777777" w:rsidR="002C3538" w:rsidRPr="00220CC3" w:rsidRDefault="002C3538" w:rsidP="002C3538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lastRenderedPageBreak/>
        <w:t>echo -n "Enter the rate of interest: "</w:t>
      </w:r>
    </w:p>
    <w:p w14:paraId="76399B9E" w14:textId="77777777" w:rsidR="002C3538" w:rsidRPr="00220CC3" w:rsidRDefault="002C3538" w:rsidP="002C3538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read r</w:t>
      </w:r>
    </w:p>
    <w:p w14:paraId="1B14054C" w14:textId="77777777" w:rsidR="002C3538" w:rsidRPr="00220CC3" w:rsidRDefault="002C3538" w:rsidP="002C3538">
      <w:pPr>
        <w:pStyle w:val="ListParagraph"/>
        <w:rPr>
          <w:rFonts w:ascii="Times New Roman" w:hAnsi="Times New Roman" w:cs="Times New Roman"/>
        </w:rPr>
      </w:pP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>=` expr $p \* $t \* $r `</w:t>
      </w:r>
    </w:p>
    <w:p w14:paraId="6A1BE2B0" w14:textId="77777777" w:rsidR="002C3538" w:rsidRPr="00220CC3" w:rsidRDefault="002C3538" w:rsidP="002C3538">
      <w:pPr>
        <w:pStyle w:val="ListParagraph"/>
        <w:rPr>
          <w:rFonts w:ascii="Times New Roman" w:hAnsi="Times New Roman" w:cs="Times New Roman"/>
        </w:rPr>
      </w:pP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>=` expr $</w:t>
      </w: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 xml:space="preserve"> / 100 `</w:t>
      </w:r>
    </w:p>
    <w:p w14:paraId="6C979414" w14:textId="13B2D4E0" w:rsidR="00EA25C9" w:rsidRPr="00220CC3" w:rsidRDefault="002C3538" w:rsidP="002C3538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"The Simple Interest is: $</w:t>
      </w: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>"</w:t>
      </w:r>
    </w:p>
    <w:p w14:paraId="40727AEE" w14:textId="77777777" w:rsidR="00EA25C9" w:rsidRPr="00220CC3" w:rsidRDefault="00EA25C9" w:rsidP="00EA25C9">
      <w:pPr>
        <w:pStyle w:val="ListParagraph"/>
        <w:rPr>
          <w:rFonts w:ascii="Times New Roman" w:hAnsi="Times New Roman" w:cs="Times New Roman"/>
          <w:b/>
          <w:bCs/>
        </w:rPr>
      </w:pPr>
    </w:p>
    <w:p w14:paraId="11F32EA1" w14:textId="02E2D99A" w:rsidR="00EA25C9" w:rsidRPr="00220CC3" w:rsidRDefault="00EA25C9" w:rsidP="00EA25C9">
      <w:pPr>
        <w:pStyle w:val="ListParagraph"/>
        <w:rPr>
          <w:rFonts w:ascii="Times New Roman" w:hAnsi="Times New Roman" w:cs="Times New Roman"/>
          <w:b/>
          <w:bCs/>
        </w:rPr>
      </w:pPr>
      <w:r w:rsidRPr="00220CC3">
        <w:rPr>
          <w:rFonts w:ascii="Times New Roman" w:hAnsi="Times New Roman" w:cs="Times New Roman"/>
          <w:b/>
          <w:bCs/>
        </w:rPr>
        <w:t>Command Output:</w:t>
      </w:r>
    </w:p>
    <w:p w14:paraId="53C293F4" w14:textId="3F6FF9B3" w:rsidR="00EA25C9" w:rsidRPr="00EA25C9" w:rsidRDefault="00F72451" w:rsidP="00F72451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4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CB2A42" wp14:editId="0B28E335">
            <wp:extent cx="3089030" cy="1012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216" cy="10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EBE1" w14:textId="77777777" w:rsidR="00EA25C9" w:rsidRPr="00EA25C9" w:rsidRDefault="00EA25C9" w:rsidP="00EA25C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0E9C9" w14:textId="0A2FA084" w:rsidR="00746130" w:rsidRPr="00220CC3" w:rsidRDefault="00EA25C9" w:rsidP="00220C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0CC3">
        <w:rPr>
          <w:rFonts w:ascii="Times New Roman" w:hAnsi="Times New Roman" w:cs="Times New Roman"/>
          <w:b/>
          <w:bCs/>
          <w:sz w:val="24"/>
          <w:szCs w:val="24"/>
        </w:rPr>
        <w:t>Write a shell script to find sum of “n” numbers</w:t>
      </w:r>
      <w:r w:rsidRPr="00EA25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E48B46" w14:textId="6E87465F" w:rsidR="00EA25C9" w:rsidRPr="00220CC3" w:rsidRDefault="00EA25C9" w:rsidP="00EA25C9">
      <w:pPr>
        <w:pStyle w:val="ListParagraph"/>
        <w:rPr>
          <w:rFonts w:ascii="Times New Roman" w:hAnsi="Times New Roman" w:cs="Times New Roman"/>
          <w:b/>
          <w:bCs/>
        </w:rPr>
      </w:pPr>
      <w:r w:rsidRPr="00220CC3">
        <w:rPr>
          <w:rFonts w:ascii="Times New Roman" w:hAnsi="Times New Roman" w:cs="Times New Roman"/>
          <w:b/>
          <w:bCs/>
        </w:rPr>
        <w:t>Shell Script:</w:t>
      </w:r>
    </w:p>
    <w:p w14:paraId="3E705CA8" w14:textId="77777777" w:rsidR="00E17629" w:rsidRPr="00220CC3" w:rsidRDefault="00E17629" w:rsidP="00E17629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"Sum of N numbers"</w:t>
      </w:r>
    </w:p>
    <w:p w14:paraId="779F6DFF" w14:textId="77777777" w:rsidR="00E17629" w:rsidRPr="00220CC3" w:rsidRDefault="00E17629" w:rsidP="00E17629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-n "Enter Size(N): "</w:t>
      </w:r>
    </w:p>
    <w:p w14:paraId="3A4BCF17" w14:textId="77777777" w:rsidR="00E17629" w:rsidRPr="00220CC3" w:rsidRDefault="00E17629" w:rsidP="00E17629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read N</w:t>
      </w:r>
    </w:p>
    <w:p w14:paraId="09547E26" w14:textId="77777777" w:rsidR="00E17629" w:rsidRPr="00220CC3" w:rsidRDefault="00E17629" w:rsidP="00E17629">
      <w:pPr>
        <w:pStyle w:val="ListParagraph"/>
        <w:rPr>
          <w:rFonts w:ascii="Times New Roman" w:hAnsi="Times New Roman" w:cs="Times New Roman"/>
        </w:rPr>
      </w:pP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>=1</w:t>
      </w:r>
    </w:p>
    <w:p w14:paraId="097834A6" w14:textId="77777777" w:rsidR="00E17629" w:rsidRPr="00220CC3" w:rsidRDefault="00E17629" w:rsidP="00E17629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sum=0</w:t>
      </w:r>
    </w:p>
    <w:p w14:paraId="63888AA9" w14:textId="77777777" w:rsidR="00E17629" w:rsidRPr="00220CC3" w:rsidRDefault="00E17629" w:rsidP="00E17629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"Enter Numbers"</w:t>
      </w:r>
    </w:p>
    <w:p w14:paraId="083C64BE" w14:textId="730F33E0" w:rsidR="00E17629" w:rsidRPr="00220CC3" w:rsidRDefault="00E17629" w:rsidP="00E17629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while [ $</w:t>
      </w: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 xml:space="preserve"> -le $</w:t>
      </w:r>
      <w:proofErr w:type="gramStart"/>
      <w:r w:rsidRPr="00220CC3">
        <w:rPr>
          <w:rFonts w:ascii="Times New Roman" w:hAnsi="Times New Roman" w:cs="Times New Roman"/>
        </w:rPr>
        <w:t xml:space="preserve">N </w:t>
      </w:r>
      <w:r w:rsidR="00712295" w:rsidRPr="00220CC3">
        <w:rPr>
          <w:rFonts w:ascii="Times New Roman" w:hAnsi="Times New Roman" w:cs="Times New Roman"/>
        </w:rPr>
        <w:t>]</w:t>
      </w:r>
      <w:proofErr w:type="gramEnd"/>
    </w:p>
    <w:p w14:paraId="0FF17D5B" w14:textId="77777777" w:rsidR="00E17629" w:rsidRPr="00220CC3" w:rsidRDefault="00E17629" w:rsidP="00E17629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do</w:t>
      </w:r>
    </w:p>
    <w:p w14:paraId="3E62C59B" w14:textId="77777777" w:rsidR="00E17629" w:rsidRPr="00220CC3" w:rsidRDefault="00E17629" w:rsidP="00E17629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 xml:space="preserve">  read </w:t>
      </w:r>
      <w:proofErr w:type="spellStart"/>
      <w:r w:rsidRPr="00220CC3">
        <w:rPr>
          <w:rFonts w:ascii="Times New Roman" w:hAnsi="Times New Roman" w:cs="Times New Roman"/>
        </w:rPr>
        <w:t>num</w:t>
      </w:r>
      <w:proofErr w:type="spellEnd"/>
      <w:r w:rsidRPr="00220CC3">
        <w:rPr>
          <w:rFonts w:ascii="Times New Roman" w:hAnsi="Times New Roman" w:cs="Times New Roman"/>
        </w:rPr>
        <w:t xml:space="preserve">           </w:t>
      </w:r>
    </w:p>
    <w:p w14:paraId="6E4391F7" w14:textId="77777777" w:rsidR="00E17629" w:rsidRPr="00220CC3" w:rsidRDefault="00E17629" w:rsidP="00E17629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 xml:space="preserve">  sum=$((sum + </w:t>
      </w:r>
      <w:proofErr w:type="spellStart"/>
      <w:r w:rsidRPr="00220CC3">
        <w:rPr>
          <w:rFonts w:ascii="Times New Roman" w:hAnsi="Times New Roman" w:cs="Times New Roman"/>
        </w:rPr>
        <w:t>num</w:t>
      </w:r>
      <w:proofErr w:type="spellEnd"/>
      <w:r w:rsidRPr="00220CC3">
        <w:rPr>
          <w:rFonts w:ascii="Times New Roman" w:hAnsi="Times New Roman" w:cs="Times New Roman"/>
        </w:rPr>
        <w:t xml:space="preserve">)) </w:t>
      </w:r>
    </w:p>
    <w:p w14:paraId="31439596" w14:textId="77777777" w:rsidR="00E17629" w:rsidRPr="00220CC3" w:rsidRDefault="00E17629" w:rsidP="00E17629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 xml:space="preserve">  </w:t>
      </w: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>=$((</w:t>
      </w:r>
      <w:proofErr w:type="spellStart"/>
      <w:r w:rsidRPr="00220CC3">
        <w:rPr>
          <w:rFonts w:ascii="Times New Roman" w:hAnsi="Times New Roman" w:cs="Times New Roman"/>
        </w:rPr>
        <w:t>i</w:t>
      </w:r>
      <w:proofErr w:type="spellEnd"/>
      <w:r w:rsidRPr="00220CC3">
        <w:rPr>
          <w:rFonts w:ascii="Times New Roman" w:hAnsi="Times New Roman" w:cs="Times New Roman"/>
        </w:rPr>
        <w:t xml:space="preserve"> + 1))</w:t>
      </w:r>
    </w:p>
    <w:p w14:paraId="08CE61DB" w14:textId="77777777" w:rsidR="00E17629" w:rsidRPr="00220CC3" w:rsidRDefault="00E17629" w:rsidP="00E17629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done</w:t>
      </w:r>
    </w:p>
    <w:p w14:paraId="56A3A5EB" w14:textId="742D6F3A" w:rsidR="00EA25C9" w:rsidRPr="00220CC3" w:rsidRDefault="00E17629" w:rsidP="00E17629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"The Sum of the N numbers is: $sum"</w:t>
      </w:r>
    </w:p>
    <w:p w14:paraId="0E110819" w14:textId="77777777" w:rsidR="00E17629" w:rsidRPr="00220CC3" w:rsidRDefault="00E17629" w:rsidP="00E17629">
      <w:pPr>
        <w:pStyle w:val="ListParagraph"/>
        <w:rPr>
          <w:rFonts w:ascii="Times New Roman" w:hAnsi="Times New Roman" w:cs="Times New Roman"/>
        </w:rPr>
      </w:pPr>
    </w:p>
    <w:p w14:paraId="6286BBEE" w14:textId="157857E8" w:rsidR="00EA25C9" w:rsidRDefault="00EA25C9" w:rsidP="00EA25C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20CC3">
        <w:rPr>
          <w:rFonts w:ascii="Times New Roman" w:hAnsi="Times New Roman" w:cs="Times New Roman"/>
          <w:b/>
          <w:bCs/>
        </w:rPr>
        <w:t>Command Output:</w:t>
      </w:r>
    </w:p>
    <w:p w14:paraId="44D1226B" w14:textId="33E37669" w:rsidR="00EA25C9" w:rsidRPr="00EA25C9" w:rsidRDefault="00712295" w:rsidP="00712295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2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425B42" wp14:editId="4D9871E6">
            <wp:extent cx="2708031" cy="128607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6751" cy="129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F3EE" w14:textId="77777777" w:rsidR="00EA25C9" w:rsidRPr="00EA25C9" w:rsidRDefault="00EA25C9" w:rsidP="00EA25C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90A14" w14:textId="797596BD" w:rsidR="00EA25C9" w:rsidRDefault="00EA25C9" w:rsidP="00EA25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0CC3">
        <w:rPr>
          <w:rFonts w:ascii="Times New Roman" w:hAnsi="Times New Roman" w:cs="Times New Roman"/>
          <w:b/>
          <w:bCs/>
          <w:sz w:val="24"/>
          <w:szCs w:val="24"/>
        </w:rPr>
        <w:t>Write a shell script to find the largest number of three numbers</w:t>
      </w:r>
      <w:r w:rsidRPr="00EA25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F24BEE2" w14:textId="77777777" w:rsidR="00746130" w:rsidRPr="00EA25C9" w:rsidRDefault="00746130" w:rsidP="0074613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475E6" w14:textId="660F8C69" w:rsidR="00EA25C9" w:rsidRPr="00220CC3" w:rsidRDefault="00EA25C9" w:rsidP="00EA25C9">
      <w:pPr>
        <w:pStyle w:val="ListParagraph"/>
        <w:rPr>
          <w:rFonts w:ascii="Times New Roman" w:hAnsi="Times New Roman" w:cs="Times New Roman"/>
          <w:b/>
          <w:bCs/>
        </w:rPr>
      </w:pPr>
      <w:r w:rsidRPr="00220CC3">
        <w:rPr>
          <w:rFonts w:ascii="Times New Roman" w:hAnsi="Times New Roman" w:cs="Times New Roman"/>
          <w:b/>
          <w:bCs/>
        </w:rPr>
        <w:t>Shell Script:</w:t>
      </w:r>
    </w:p>
    <w:p w14:paraId="2FBB9F12" w14:textId="77777777" w:rsidR="00746130" w:rsidRPr="00220CC3" w:rsidRDefault="00746130" w:rsidP="0074613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"Finding Greater Number Among 3 Numbers"</w:t>
      </w:r>
    </w:p>
    <w:p w14:paraId="4BD24D81" w14:textId="77777777" w:rsidR="00746130" w:rsidRPr="00220CC3" w:rsidRDefault="00746130" w:rsidP="0074613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-n "Enter Num1: "</w:t>
      </w:r>
    </w:p>
    <w:p w14:paraId="5DF43124" w14:textId="77777777" w:rsidR="00746130" w:rsidRPr="00220CC3" w:rsidRDefault="00746130" w:rsidP="0074613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read num1</w:t>
      </w:r>
    </w:p>
    <w:p w14:paraId="7C0E25C4" w14:textId="77777777" w:rsidR="00746130" w:rsidRPr="00220CC3" w:rsidRDefault="00746130" w:rsidP="0074613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-n "Enter Num2: "</w:t>
      </w:r>
    </w:p>
    <w:p w14:paraId="45CBBB6D" w14:textId="77777777" w:rsidR="00746130" w:rsidRPr="00220CC3" w:rsidRDefault="00746130" w:rsidP="0074613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read num2</w:t>
      </w:r>
    </w:p>
    <w:p w14:paraId="33E21BBE" w14:textId="77777777" w:rsidR="00746130" w:rsidRPr="00220CC3" w:rsidRDefault="00746130" w:rsidP="0074613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echo -n "Enter Num3: "</w:t>
      </w:r>
    </w:p>
    <w:p w14:paraId="044F0505" w14:textId="77777777" w:rsidR="00746130" w:rsidRPr="00220CC3" w:rsidRDefault="00746130" w:rsidP="0074613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read num3</w:t>
      </w:r>
    </w:p>
    <w:p w14:paraId="66803EBF" w14:textId="77777777" w:rsidR="00746130" w:rsidRPr="00220CC3" w:rsidRDefault="00746130" w:rsidP="0074613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lastRenderedPageBreak/>
        <w:t>if [ $num1 -</w:t>
      </w:r>
      <w:proofErr w:type="spellStart"/>
      <w:r w:rsidRPr="00220CC3">
        <w:rPr>
          <w:rFonts w:ascii="Times New Roman" w:hAnsi="Times New Roman" w:cs="Times New Roman"/>
        </w:rPr>
        <w:t>gt</w:t>
      </w:r>
      <w:proofErr w:type="spellEnd"/>
      <w:r w:rsidRPr="00220CC3">
        <w:rPr>
          <w:rFonts w:ascii="Times New Roman" w:hAnsi="Times New Roman" w:cs="Times New Roman"/>
        </w:rPr>
        <w:t xml:space="preserve"> $num</w:t>
      </w:r>
      <w:proofErr w:type="gramStart"/>
      <w:r w:rsidRPr="00220CC3">
        <w:rPr>
          <w:rFonts w:ascii="Times New Roman" w:hAnsi="Times New Roman" w:cs="Times New Roman"/>
        </w:rPr>
        <w:t>2 ]</w:t>
      </w:r>
      <w:proofErr w:type="gramEnd"/>
      <w:r w:rsidRPr="00220CC3">
        <w:rPr>
          <w:rFonts w:ascii="Times New Roman" w:hAnsi="Times New Roman" w:cs="Times New Roman"/>
        </w:rPr>
        <w:t xml:space="preserve"> &amp;&amp; [ $num1 -</w:t>
      </w:r>
      <w:proofErr w:type="spellStart"/>
      <w:r w:rsidRPr="00220CC3">
        <w:rPr>
          <w:rFonts w:ascii="Times New Roman" w:hAnsi="Times New Roman" w:cs="Times New Roman"/>
        </w:rPr>
        <w:t>gt</w:t>
      </w:r>
      <w:proofErr w:type="spellEnd"/>
      <w:r w:rsidRPr="00220CC3">
        <w:rPr>
          <w:rFonts w:ascii="Times New Roman" w:hAnsi="Times New Roman" w:cs="Times New Roman"/>
        </w:rPr>
        <w:t xml:space="preserve"> $num3 ]</w:t>
      </w:r>
    </w:p>
    <w:p w14:paraId="60F40C7D" w14:textId="77777777" w:rsidR="00746130" w:rsidRPr="00220CC3" w:rsidRDefault="00746130" w:rsidP="0074613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then</w:t>
      </w:r>
    </w:p>
    <w:p w14:paraId="0D8FEEDB" w14:textId="77777777" w:rsidR="00746130" w:rsidRPr="00220CC3" w:rsidRDefault="00746130" w:rsidP="0074613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 xml:space="preserve">    echo "The Greater number among 3 number is $num1"</w:t>
      </w:r>
    </w:p>
    <w:p w14:paraId="65CAFA0F" w14:textId="77777777" w:rsidR="00746130" w:rsidRPr="00220CC3" w:rsidRDefault="00746130" w:rsidP="00746130">
      <w:pPr>
        <w:pStyle w:val="ListParagraph"/>
        <w:rPr>
          <w:rFonts w:ascii="Times New Roman" w:hAnsi="Times New Roman" w:cs="Times New Roman"/>
        </w:rPr>
      </w:pPr>
      <w:proofErr w:type="spellStart"/>
      <w:r w:rsidRPr="00220CC3">
        <w:rPr>
          <w:rFonts w:ascii="Times New Roman" w:hAnsi="Times New Roman" w:cs="Times New Roman"/>
        </w:rPr>
        <w:t>elif</w:t>
      </w:r>
      <w:proofErr w:type="spellEnd"/>
      <w:r w:rsidRPr="00220CC3">
        <w:rPr>
          <w:rFonts w:ascii="Times New Roman" w:hAnsi="Times New Roman" w:cs="Times New Roman"/>
        </w:rPr>
        <w:t xml:space="preserve"> [ $num2 -</w:t>
      </w:r>
      <w:proofErr w:type="spellStart"/>
      <w:r w:rsidRPr="00220CC3">
        <w:rPr>
          <w:rFonts w:ascii="Times New Roman" w:hAnsi="Times New Roman" w:cs="Times New Roman"/>
        </w:rPr>
        <w:t>gt</w:t>
      </w:r>
      <w:proofErr w:type="spellEnd"/>
      <w:r w:rsidRPr="00220CC3">
        <w:rPr>
          <w:rFonts w:ascii="Times New Roman" w:hAnsi="Times New Roman" w:cs="Times New Roman"/>
        </w:rPr>
        <w:t xml:space="preserve"> $num</w:t>
      </w:r>
      <w:proofErr w:type="gramStart"/>
      <w:r w:rsidRPr="00220CC3">
        <w:rPr>
          <w:rFonts w:ascii="Times New Roman" w:hAnsi="Times New Roman" w:cs="Times New Roman"/>
        </w:rPr>
        <w:t>1 ]</w:t>
      </w:r>
      <w:proofErr w:type="gramEnd"/>
      <w:r w:rsidRPr="00220CC3">
        <w:rPr>
          <w:rFonts w:ascii="Times New Roman" w:hAnsi="Times New Roman" w:cs="Times New Roman"/>
        </w:rPr>
        <w:t xml:space="preserve"> &amp;&amp; [ $num2 -</w:t>
      </w:r>
      <w:proofErr w:type="spellStart"/>
      <w:r w:rsidRPr="00220CC3">
        <w:rPr>
          <w:rFonts w:ascii="Times New Roman" w:hAnsi="Times New Roman" w:cs="Times New Roman"/>
        </w:rPr>
        <w:t>gt</w:t>
      </w:r>
      <w:proofErr w:type="spellEnd"/>
      <w:r w:rsidRPr="00220CC3">
        <w:rPr>
          <w:rFonts w:ascii="Times New Roman" w:hAnsi="Times New Roman" w:cs="Times New Roman"/>
        </w:rPr>
        <w:t xml:space="preserve"> $num3 ]</w:t>
      </w:r>
    </w:p>
    <w:p w14:paraId="36E7FBA0" w14:textId="77777777" w:rsidR="00746130" w:rsidRPr="00220CC3" w:rsidRDefault="00746130" w:rsidP="0074613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then</w:t>
      </w:r>
    </w:p>
    <w:p w14:paraId="7CACEB5C" w14:textId="77777777" w:rsidR="00746130" w:rsidRPr="00220CC3" w:rsidRDefault="00746130" w:rsidP="0074613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 xml:space="preserve">    echo "The Greater number among 3 number is $num2"</w:t>
      </w:r>
    </w:p>
    <w:p w14:paraId="10CE1825" w14:textId="77777777" w:rsidR="00746130" w:rsidRPr="00220CC3" w:rsidRDefault="00746130" w:rsidP="0074613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else</w:t>
      </w:r>
    </w:p>
    <w:p w14:paraId="4D80F053" w14:textId="77777777" w:rsidR="00746130" w:rsidRPr="00220CC3" w:rsidRDefault="00746130" w:rsidP="00746130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 xml:space="preserve">    echo "The Greater number among 3 number is $num3"</w:t>
      </w:r>
    </w:p>
    <w:p w14:paraId="627EFAB8" w14:textId="0B8ACBD1" w:rsidR="00EA25C9" w:rsidRPr="00D67B97" w:rsidRDefault="00746130" w:rsidP="00D67B97">
      <w:pPr>
        <w:pStyle w:val="ListParagraph"/>
        <w:rPr>
          <w:rFonts w:ascii="Times New Roman" w:hAnsi="Times New Roman" w:cs="Times New Roman"/>
        </w:rPr>
      </w:pPr>
      <w:r w:rsidRPr="00220CC3">
        <w:rPr>
          <w:rFonts w:ascii="Times New Roman" w:hAnsi="Times New Roman" w:cs="Times New Roman"/>
        </w:rPr>
        <w:t>fi</w:t>
      </w:r>
    </w:p>
    <w:p w14:paraId="470BC3C9" w14:textId="77777777" w:rsidR="00EA25C9" w:rsidRPr="00220CC3" w:rsidRDefault="00EA25C9" w:rsidP="00EA25C9">
      <w:pPr>
        <w:pStyle w:val="ListParagraph"/>
        <w:rPr>
          <w:rFonts w:ascii="Times New Roman" w:hAnsi="Times New Roman" w:cs="Times New Roman"/>
          <w:b/>
          <w:bCs/>
        </w:rPr>
      </w:pPr>
      <w:r w:rsidRPr="00220CC3">
        <w:rPr>
          <w:rFonts w:ascii="Times New Roman" w:hAnsi="Times New Roman" w:cs="Times New Roman"/>
          <w:b/>
          <w:bCs/>
        </w:rPr>
        <w:t>Command Output:</w:t>
      </w:r>
    </w:p>
    <w:p w14:paraId="02A95D14" w14:textId="1D38E544" w:rsidR="00EA25C9" w:rsidRDefault="00712295" w:rsidP="00712295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2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377AC4" wp14:editId="7BD77E29">
            <wp:extent cx="2908300" cy="94180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8356" cy="9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0C4D" w14:textId="4A6523FC" w:rsidR="00D67B97" w:rsidRDefault="00D67B97" w:rsidP="00D67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67B97">
        <w:rPr>
          <w:rFonts w:ascii="Times New Roman" w:hAnsi="Times New Roman" w:cs="Times New Roman"/>
          <w:b/>
          <w:bCs/>
          <w:sz w:val="24"/>
          <w:szCs w:val="24"/>
        </w:rPr>
        <w:t xml:space="preserve">Write a shell script for </w:t>
      </w:r>
      <w:proofErr w:type="spellStart"/>
      <w:r w:rsidRPr="00D67B97">
        <w:rPr>
          <w:rFonts w:ascii="Times New Roman" w:hAnsi="Times New Roman" w:cs="Times New Roman"/>
          <w:b/>
          <w:bCs/>
          <w:sz w:val="24"/>
          <w:szCs w:val="24"/>
        </w:rPr>
        <w:t>menudriven</w:t>
      </w:r>
      <w:proofErr w:type="spellEnd"/>
      <w:r w:rsidRPr="00D67B97">
        <w:rPr>
          <w:rFonts w:ascii="Times New Roman" w:hAnsi="Times New Roman" w:cs="Times New Roman"/>
          <w:b/>
          <w:bCs/>
          <w:sz w:val="24"/>
          <w:szCs w:val="24"/>
        </w:rPr>
        <w:t xml:space="preserve"> calculator.</w:t>
      </w:r>
    </w:p>
    <w:p w14:paraId="25224627" w14:textId="10248846" w:rsidR="00D67B97" w:rsidRPr="00D67B97" w:rsidRDefault="00D67B97" w:rsidP="00D67B97">
      <w:pPr>
        <w:pStyle w:val="ListParagraph"/>
        <w:rPr>
          <w:rFonts w:ascii="Times New Roman" w:hAnsi="Times New Roman" w:cs="Times New Roman"/>
          <w:b/>
          <w:bCs/>
        </w:rPr>
      </w:pPr>
      <w:r w:rsidRPr="00D67B97">
        <w:rPr>
          <w:rFonts w:ascii="Times New Roman" w:hAnsi="Times New Roman" w:cs="Times New Roman"/>
          <w:b/>
          <w:bCs/>
        </w:rPr>
        <w:t>Shell Script:</w:t>
      </w:r>
    </w:p>
    <w:p w14:paraId="46F0E7C1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proofErr w:type="gramStart"/>
      <w:r w:rsidRPr="00D67B97">
        <w:rPr>
          <w:rFonts w:ascii="Times New Roman" w:hAnsi="Times New Roman" w:cs="Times New Roman"/>
        </w:rPr>
        <w:t>#!/</w:t>
      </w:r>
      <w:proofErr w:type="gramEnd"/>
      <w:r w:rsidRPr="00D67B97">
        <w:rPr>
          <w:rFonts w:ascii="Times New Roman" w:hAnsi="Times New Roman" w:cs="Times New Roman"/>
        </w:rPr>
        <w:t>bin/bash</w:t>
      </w:r>
    </w:p>
    <w:p w14:paraId="22F7C4A9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sum=0</w:t>
      </w:r>
    </w:p>
    <w:p w14:paraId="1640504D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proofErr w:type="spellStart"/>
      <w:r w:rsidRPr="00D67B97">
        <w:rPr>
          <w:rFonts w:ascii="Times New Roman" w:hAnsi="Times New Roman" w:cs="Times New Roman"/>
        </w:rPr>
        <w:t>i</w:t>
      </w:r>
      <w:proofErr w:type="spellEnd"/>
      <w:r w:rsidRPr="00D67B97">
        <w:rPr>
          <w:rFonts w:ascii="Times New Roman" w:hAnsi="Times New Roman" w:cs="Times New Roman"/>
        </w:rPr>
        <w:t>="y"</w:t>
      </w:r>
    </w:p>
    <w:p w14:paraId="3C5569B2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echo "CALCULATOR PROGRAM"</w:t>
      </w:r>
    </w:p>
    <w:p w14:paraId="33C4B5B2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read -p "Enter first </w:t>
      </w:r>
      <w:proofErr w:type="gramStart"/>
      <w:r w:rsidRPr="00D67B97">
        <w:rPr>
          <w:rFonts w:ascii="Times New Roman" w:hAnsi="Times New Roman" w:cs="Times New Roman"/>
        </w:rPr>
        <w:t>number :</w:t>
      </w:r>
      <w:proofErr w:type="gramEnd"/>
      <w:r w:rsidRPr="00D67B97">
        <w:rPr>
          <w:rFonts w:ascii="Times New Roman" w:hAnsi="Times New Roman" w:cs="Times New Roman"/>
        </w:rPr>
        <w:t>" n1</w:t>
      </w:r>
    </w:p>
    <w:p w14:paraId="1C7B33F3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read -p "Enter second </w:t>
      </w:r>
      <w:proofErr w:type="gramStart"/>
      <w:r w:rsidRPr="00D67B97">
        <w:rPr>
          <w:rFonts w:ascii="Times New Roman" w:hAnsi="Times New Roman" w:cs="Times New Roman"/>
        </w:rPr>
        <w:t>number :</w:t>
      </w:r>
      <w:proofErr w:type="gramEnd"/>
      <w:r w:rsidRPr="00D67B97">
        <w:rPr>
          <w:rFonts w:ascii="Times New Roman" w:hAnsi="Times New Roman" w:cs="Times New Roman"/>
        </w:rPr>
        <w:t>" n2</w:t>
      </w:r>
    </w:p>
    <w:p w14:paraId="3D84B34A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while [ $</w:t>
      </w:r>
      <w:proofErr w:type="spellStart"/>
      <w:r w:rsidRPr="00D67B97">
        <w:rPr>
          <w:rFonts w:ascii="Times New Roman" w:hAnsi="Times New Roman" w:cs="Times New Roman"/>
        </w:rPr>
        <w:t>i</w:t>
      </w:r>
      <w:proofErr w:type="spellEnd"/>
      <w:r w:rsidRPr="00D67B97">
        <w:rPr>
          <w:rFonts w:ascii="Times New Roman" w:hAnsi="Times New Roman" w:cs="Times New Roman"/>
        </w:rPr>
        <w:t xml:space="preserve"> = "y</w:t>
      </w:r>
      <w:proofErr w:type="gramStart"/>
      <w:r w:rsidRPr="00D67B97">
        <w:rPr>
          <w:rFonts w:ascii="Times New Roman" w:hAnsi="Times New Roman" w:cs="Times New Roman"/>
        </w:rPr>
        <w:t>" ]</w:t>
      </w:r>
      <w:proofErr w:type="gramEnd"/>
    </w:p>
    <w:p w14:paraId="26DEF8B3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do</w:t>
      </w:r>
    </w:p>
    <w:p w14:paraId="52F7A432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echo "Menu"</w:t>
      </w:r>
    </w:p>
    <w:p w14:paraId="016302B6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echo "</w:t>
      </w:r>
      <w:proofErr w:type="gramStart"/>
      <w:r w:rsidRPr="00D67B97">
        <w:rPr>
          <w:rFonts w:ascii="Times New Roman" w:hAnsi="Times New Roman" w:cs="Times New Roman"/>
        </w:rPr>
        <w:t>1.Addition</w:t>
      </w:r>
      <w:proofErr w:type="gramEnd"/>
      <w:r w:rsidRPr="00D67B97">
        <w:rPr>
          <w:rFonts w:ascii="Times New Roman" w:hAnsi="Times New Roman" w:cs="Times New Roman"/>
        </w:rPr>
        <w:t>"</w:t>
      </w:r>
    </w:p>
    <w:p w14:paraId="4E6BACD9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echo "</w:t>
      </w:r>
      <w:proofErr w:type="gramStart"/>
      <w:r w:rsidRPr="00D67B97">
        <w:rPr>
          <w:rFonts w:ascii="Times New Roman" w:hAnsi="Times New Roman" w:cs="Times New Roman"/>
        </w:rPr>
        <w:t>2.Subtraction</w:t>
      </w:r>
      <w:proofErr w:type="gramEnd"/>
      <w:r w:rsidRPr="00D67B97">
        <w:rPr>
          <w:rFonts w:ascii="Times New Roman" w:hAnsi="Times New Roman" w:cs="Times New Roman"/>
        </w:rPr>
        <w:t>"</w:t>
      </w:r>
    </w:p>
    <w:p w14:paraId="13D2EB89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echo "</w:t>
      </w:r>
      <w:proofErr w:type="gramStart"/>
      <w:r w:rsidRPr="00D67B97">
        <w:rPr>
          <w:rFonts w:ascii="Times New Roman" w:hAnsi="Times New Roman" w:cs="Times New Roman"/>
        </w:rPr>
        <w:t>3.Multiplication</w:t>
      </w:r>
      <w:proofErr w:type="gramEnd"/>
      <w:r w:rsidRPr="00D67B97">
        <w:rPr>
          <w:rFonts w:ascii="Times New Roman" w:hAnsi="Times New Roman" w:cs="Times New Roman"/>
        </w:rPr>
        <w:t>"</w:t>
      </w:r>
    </w:p>
    <w:p w14:paraId="1DA29886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echo "</w:t>
      </w:r>
      <w:proofErr w:type="gramStart"/>
      <w:r w:rsidRPr="00D67B97">
        <w:rPr>
          <w:rFonts w:ascii="Times New Roman" w:hAnsi="Times New Roman" w:cs="Times New Roman"/>
        </w:rPr>
        <w:t>4.Division</w:t>
      </w:r>
      <w:proofErr w:type="gramEnd"/>
      <w:r w:rsidRPr="00D67B97">
        <w:rPr>
          <w:rFonts w:ascii="Times New Roman" w:hAnsi="Times New Roman" w:cs="Times New Roman"/>
        </w:rPr>
        <w:t>"</w:t>
      </w:r>
    </w:p>
    <w:p w14:paraId="01C2178A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echo "Enter your choice"</w:t>
      </w:r>
    </w:p>
    <w:p w14:paraId="0E0DA7DB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read </w:t>
      </w:r>
      <w:proofErr w:type="spellStart"/>
      <w:r w:rsidRPr="00D67B97">
        <w:rPr>
          <w:rFonts w:ascii="Times New Roman" w:hAnsi="Times New Roman" w:cs="Times New Roman"/>
        </w:rPr>
        <w:t>ch</w:t>
      </w:r>
      <w:proofErr w:type="spellEnd"/>
    </w:p>
    <w:p w14:paraId="3CED422B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case $</w:t>
      </w:r>
      <w:proofErr w:type="spellStart"/>
      <w:r w:rsidRPr="00D67B97">
        <w:rPr>
          <w:rFonts w:ascii="Times New Roman" w:hAnsi="Times New Roman" w:cs="Times New Roman"/>
        </w:rPr>
        <w:t>ch</w:t>
      </w:r>
      <w:proofErr w:type="spellEnd"/>
      <w:r w:rsidRPr="00D67B97">
        <w:rPr>
          <w:rFonts w:ascii="Times New Roman" w:hAnsi="Times New Roman" w:cs="Times New Roman"/>
        </w:rPr>
        <w:t xml:space="preserve"> in</w:t>
      </w:r>
    </w:p>
    <w:p w14:paraId="751052A5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1)sum=`expr $n1 + $n2`</w:t>
      </w:r>
    </w:p>
    <w:p w14:paraId="0E3F7AC8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echo "Sum ="$</w:t>
      </w:r>
      <w:proofErr w:type="gramStart"/>
      <w:r w:rsidRPr="00D67B97">
        <w:rPr>
          <w:rFonts w:ascii="Times New Roman" w:hAnsi="Times New Roman" w:cs="Times New Roman"/>
        </w:rPr>
        <w:t>sum;;</w:t>
      </w:r>
      <w:proofErr w:type="gramEnd"/>
    </w:p>
    <w:p w14:paraId="3456016E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2)sub=`expr $n1 - $n2`</w:t>
      </w:r>
    </w:p>
    <w:p w14:paraId="6281AA55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echo "Sub = "$</w:t>
      </w:r>
      <w:proofErr w:type="gramStart"/>
      <w:r w:rsidRPr="00D67B97">
        <w:rPr>
          <w:rFonts w:ascii="Times New Roman" w:hAnsi="Times New Roman" w:cs="Times New Roman"/>
        </w:rPr>
        <w:t>sub;;</w:t>
      </w:r>
      <w:proofErr w:type="gramEnd"/>
    </w:p>
    <w:p w14:paraId="237062C3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3)</w:t>
      </w:r>
      <w:proofErr w:type="spellStart"/>
      <w:r w:rsidRPr="00D67B97">
        <w:rPr>
          <w:rFonts w:ascii="Times New Roman" w:hAnsi="Times New Roman" w:cs="Times New Roman"/>
        </w:rPr>
        <w:t>mul</w:t>
      </w:r>
      <w:proofErr w:type="spellEnd"/>
      <w:r w:rsidRPr="00D67B97">
        <w:rPr>
          <w:rFonts w:ascii="Times New Roman" w:hAnsi="Times New Roman" w:cs="Times New Roman"/>
        </w:rPr>
        <w:t>=`expr $n1 \* $n2`</w:t>
      </w:r>
    </w:p>
    <w:p w14:paraId="29898B30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echo "Mul = "$</w:t>
      </w:r>
      <w:proofErr w:type="spellStart"/>
      <w:proofErr w:type="gramStart"/>
      <w:r w:rsidRPr="00D67B97">
        <w:rPr>
          <w:rFonts w:ascii="Times New Roman" w:hAnsi="Times New Roman" w:cs="Times New Roman"/>
        </w:rPr>
        <w:t>mul</w:t>
      </w:r>
      <w:proofErr w:type="spellEnd"/>
      <w:r w:rsidRPr="00D67B97">
        <w:rPr>
          <w:rFonts w:ascii="Times New Roman" w:hAnsi="Times New Roman" w:cs="Times New Roman"/>
        </w:rPr>
        <w:t>;;</w:t>
      </w:r>
      <w:proofErr w:type="gramEnd"/>
    </w:p>
    <w:p w14:paraId="1CAD7AB2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4)div=`echo $n1 / $n2 | </w:t>
      </w:r>
      <w:proofErr w:type="spellStart"/>
      <w:r w:rsidRPr="00D67B97">
        <w:rPr>
          <w:rFonts w:ascii="Times New Roman" w:hAnsi="Times New Roman" w:cs="Times New Roman"/>
        </w:rPr>
        <w:t>bc</w:t>
      </w:r>
      <w:proofErr w:type="spellEnd"/>
      <w:r w:rsidRPr="00D67B97">
        <w:rPr>
          <w:rFonts w:ascii="Times New Roman" w:hAnsi="Times New Roman" w:cs="Times New Roman"/>
        </w:rPr>
        <w:t xml:space="preserve"> -l`</w:t>
      </w:r>
    </w:p>
    <w:p w14:paraId="4648B25D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echo "</w:t>
      </w:r>
      <w:proofErr w:type="spellStart"/>
      <w:r w:rsidRPr="00D67B97">
        <w:rPr>
          <w:rFonts w:ascii="Times New Roman" w:hAnsi="Times New Roman" w:cs="Times New Roman"/>
        </w:rPr>
        <w:t>Div</w:t>
      </w:r>
      <w:proofErr w:type="spellEnd"/>
      <w:r w:rsidRPr="00D67B97">
        <w:rPr>
          <w:rFonts w:ascii="Times New Roman" w:hAnsi="Times New Roman" w:cs="Times New Roman"/>
        </w:rPr>
        <w:t xml:space="preserve"> = "$</w:t>
      </w:r>
      <w:proofErr w:type="gramStart"/>
      <w:r w:rsidRPr="00D67B97">
        <w:rPr>
          <w:rFonts w:ascii="Times New Roman" w:hAnsi="Times New Roman" w:cs="Times New Roman"/>
        </w:rPr>
        <w:t>div;;</w:t>
      </w:r>
      <w:proofErr w:type="gramEnd"/>
    </w:p>
    <w:p w14:paraId="6DEF805C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proofErr w:type="gramStart"/>
      <w:r w:rsidRPr="00D67B97">
        <w:rPr>
          <w:rFonts w:ascii="Times New Roman" w:hAnsi="Times New Roman" w:cs="Times New Roman"/>
        </w:rPr>
        <w:t>*)echo</w:t>
      </w:r>
      <w:proofErr w:type="gramEnd"/>
      <w:r w:rsidRPr="00D67B97">
        <w:rPr>
          <w:rFonts w:ascii="Times New Roman" w:hAnsi="Times New Roman" w:cs="Times New Roman"/>
        </w:rPr>
        <w:t xml:space="preserve"> "Invalid choice";;</w:t>
      </w:r>
    </w:p>
    <w:p w14:paraId="181C3CD0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proofErr w:type="spellStart"/>
      <w:r w:rsidRPr="00D67B97">
        <w:rPr>
          <w:rFonts w:ascii="Times New Roman" w:hAnsi="Times New Roman" w:cs="Times New Roman"/>
        </w:rPr>
        <w:t>esac</w:t>
      </w:r>
      <w:proofErr w:type="spellEnd"/>
    </w:p>
    <w:p w14:paraId="0E55C6EA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echo "Do u want to </w:t>
      </w:r>
      <w:proofErr w:type="gramStart"/>
      <w:r w:rsidRPr="00D67B97">
        <w:rPr>
          <w:rFonts w:ascii="Times New Roman" w:hAnsi="Times New Roman" w:cs="Times New Roman"/>
        </w:rPr>
        <w:t>continue ?</w:t>
      </w:r>
      <w:proofErr w:type="gramEnd"/>
      <w:r w:rsidRPr="00D67B97">
        <w:rPr>
          <w:rFonts w:ascii="Times New Roman" w:hAnsi="Times New Roman" w:cs="Times New Roman"/>
        </w:rPr>
        <w:t xml:space="preserve"> [y/n]"</w:t>
      </w:r>
    </w:p>
    <w:p w14:paraId="0BBCC033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read </w:t>
      </w:r>
      <w:proofErr w:type="spellStart"/>
      <w:r w:rsidRPr="00D67B97">
        <w:rPr>
          <w:rFonts w:ascii="Times New Roman" w:hAnsi="Times New Roman" w:cs="Times New Roman"/>
        </w:rPr>
        <w:t>i</w:t>
      </w:r>
      <w:proofErr w:type="spellEnd"/>
    </w:p>
    <w:p w14:paraId="6326190D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if [ $</w:t>
      </w:r>
      <w:proofErr w:type="spellStart"/>
      <w:proofErr w:type="gramStart"/>
      <w:r w:rsidRPr="00D67B97">
        <w:rPr>
          <w:rFonts w:ascii="Times New Roman" w:hAnsi="Times New Roman" w:cs="Times New Roman"/>
        </w:rPr>
        <w:t>i</w:t>
      </w:r>
      <w:proofErr w:type="spellEnd"/>
      <w:r w:rsidRPr="00D67B97">
        <w:rPr>
          <w:rFonts w:ascii="Times New Roman" w:hAnsi="Times New Roman" w:cs="Times New Roman"/>
        </w:rPr>
        <w:t xml:space="preserve"> !</w:t>
      </w:r>
      <w:proofErr w:type="gramEnd"/>
      <w:r w:rsidRPr="00D67B97">
        <w:rPr>
          <w:rFonts w:ascii="Times New Roman" w:hAnsi="Times New Roman" w:cs="Times New Roman"/>
        </w:rPr>
        <w:t>= "y" ]</w:t>
      </w:r>
    </w:p>
    <w:p w14:paraId="479BEE39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then</w:t>
      </w:r>
    </w:p>
    <w:p w14:paraId="440EED21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exit</w:t>
      </w:r>
    </w:p>
    <w:p w14:paraId="0BABDE76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fi</w:t>
      </w:r>
    </w:p>
    <w:p w14:paraId="648C9887" w14:textId="2886929F" w:rsid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done</w:t>
      </w:r>
    </w:p>
    <w:p w14:paraId="4DB3B281" w14:textId="18C21291" w:rsidR="00D67B97" w:rsidRPr="00D67B97" w:rsidRDefault="00D67B97" w:rsidP="00D67B97">
      <w:pPr>
        <w:pStyle w:val="ListParagraph"/>
        <w:rPr>
          <w:rFonts w:ascii="Times New Roman" w:hAnsi="Times New Roman" w:cs="Times New Roman"/>
          <w:b/>
          <w:bCs/>
        </w:rPr>
      </w:pPr>
      <w:r w:rsidRPr="00D67B97">
        <w:rPr>
          <w:rFonts w:ascii="Times New Roman" w:hAnsi="Times New Roman" w:cs="Times New Roman"/>
          <w:b/>
          <w:bCs/>
        </w:rPr>
        <w:lastRenderedPageBreak/>
        <w:t>Command Output:</w:t>
      </w:r>
    </w:p>
    <w:p w14:paraId="290CCBCE" w14:textId="684EF3CE" w:rsidR="0036419F" w:rsidRDefault="00D67B97" w:rsidP="00D67B97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7B9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A7482B" wp14:editId="06A7A2C1">
            <wp:extent cx="2857500" cy="28055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8242" cy="282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9AA4" w14:textId="7CAD5AAB" w:rsidR="00D67B97" w:rsidRDefault="00D67B97" w:rsidP="00D67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67B97">
        <w:rPr>
          <w:rFonts w:ascii="Times New Roman" w:hAnsi="Times New Roman" w:cs="Times New Roman"/>
          <w:b/>
          <w:bCs/>
          <w:sz w:val="24"/>
          <w:szCs w:val="24"/>
        </w:rPr>
        <w:t>Write a Shell script to find Fibonacci s</w:t>
      </w:r>
      <w:r>
        <w:rPr>
          <w:rFonts w:ascii="Times New Roman" w:hAnsi="Times New Roman" w:cs="Times New Roman"/>
          <w:b/>
          <w:bCs/>
          <w:sz w:val="24"/>
          <w:szCs w:val="24"/>
        </w:rPr>
        <w:t>eries</w:t>
      </w:r>
      <w:r w:rsidRPr="00D67B9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7CD852E" w14:textId="0D179298" w:rsidR="00D67B97" w:rsidRDefault="00D67B97" w:rsidP="00D67B9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Shell Script:</w:t>
      </w:r>
    </w:p>
    <w:p w14:paraId="0F5A2B5E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echo "How many number of terms to be generated in Fibonacci </w:t>
      </w:r>
      <w:proofErr w:type="gramStart"/>
      <w:r w:rsidRPr="00D67B97">
        <w:rPr>
          <w:rFonts w:ascii="Times New Roman" w:hAnsi="Times New Roman" w:cs="Times New Roman"/>
        </w:rPr>
        <w:t>series ?</w:t>
      </w:r>
      <w:proofErr w:type="gramEnd"/>
      <w:r w:rsidRPr="00D67B97">
        <w:rPr>
          <w:rFonts w:ascii="Times New Roman" w:hAnsi="Times New Roman" w:cs="Times New Roman"/>
        </w:rPr>
        <w:t>"</w:t>
      </w:r>
    </w:p>
    <w:p w14:paraId="113E7E6E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read n</w:t>
      </w:r>
    </w:p>
    <w:p w14:paraId="25850E2A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function fib</w:t>
      </w:r>
    </w:p>
    <w:p w14:paraId="7C7D30AE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{</w:t>
      </w:r>
    </w:p>
    <w:p w14:paraId="69C171BA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 x=0</w:t>
      </w:r>
    </w:p>
    <w:p w14:paraId="3D34E9C7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 y=1</w:t>
      </w:r>
    </w:p>
    <w:p w14:paraId="31F93EC7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 </w:t>
      </w:r>
      <w:proofErr w:type="spellStart"/>
      <w:r w:rsidRPr="00D67B97">
        <w:rPr>
          <w:rFonts w:ascii="Times New Roman" w:hAnsi="Times New Roman" w:cs="Times New Roman"/>
        </w:rPr>
        <w:t>i</w:t>
      </w:r>
      <w:proofErr w:type="spellEnd"/>
      <w:r w:rsidRPr="00D67B97">
        <w:rPr>
          <w:rFonts w:ascii="Times New Roman" w:hAnsi="Times New Roman" w:cs="Times New Roman"/>
        </w:rPr>
        <w:t>=2</w:t>
      </w:r>
    </w:p>
    <w:p w14:paraId="41EA16B5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 echo "Fibonacci Series up to $n </w:t>
      </w:r>
      <w:proofErr w:type="gramStart"/>
      <w:r w:rsidRPr="00D67B97">
        <w:rPr>
          <w:rFonts w:ascii="Times New Roman" w:hAnsi="Times New Roman" w:cs="Times New Roman"/>
        </w:rPr>
        <w:t>terms :</w:t>
      </w:r>
      <w:proofErr w:type="gramEnd"/>
      <w:r w:rsidRPr="00D67B97">
        <w:rPr>
          <w:rFonts w:ascii="Times New Roman" w:hAnsi="Times New Roman" w:cs="Times New Roman"/>
        </w:rPr>
        <w:t>"</w:t>
      </w:r>
    </w:p>
    <w:p w14:paraId="4C76035B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 echo "$x"</w:t>
      </w:r>
    </w:p>
    <w:p w14:paraId="666B9F96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 echo "$y"</w:t>
      </w:r>
    </w:p>
    <w:p w14:paraId="49D61C0D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 while [ $</w:t>
      </w:r>
      <w:proofErr w:type="spellStart"/>
      <w:r w:rsidRPr="00D67B97">
        <w:rPr>
          <w:rFonts w:ascii="Times New Roman" w:hAnsi="Times New Roman" w:cs="Times New Roman"/>
        </w:rPr>
        <w:t>i</w:t>
      </w:r>
      <w:proofErr w:type="spellEnd"/>
      <w:r w:rsidRPr="00D67B97">
        <w:rPr>
          <w:rFonts w:ascii="Times New Roman" w:hAnsi="Times New Roman" w:cs="Times New Roman"/>
        </w:rPr>
        <w:t xml:space="preserve"> -</w:t>
      </w:r>
      <w:proofErr w:type="spellStart"/>
      <w:r w:rsidRPr="00D67B97">
        <w:rPr>
          <w:rFonts w:ascii="Times New Roman" w:hAnsi="Times New Roman" w:cs="Times New Roman"/>
        </w:rPr>
        <w:t>lt</w:t>
      </w:r>
      <w:proofErr w:type="spellEnd"/>
      <w:r w:rsidRPr="00D67B97">
        <w:rPr>
          <w:rFonts w:ascii="Times New Roman" w:hAnsi="Times New Roman" w:cs="Times New Roman"/>
        </w:rPr>
        <w:t xml:space="preserve"> $</w:t>
      </w:r>
      <w:proofErr w:type="gramStart"/>
      <w:r w:rsidRPr="00D67B97">
        <w:rPr>
          <w:rFonts w:ascii="Times New Roman" w:hAnsi="Times New Roman" w:cs="Times New Roman"/>
        </w:rPr>
        <w:t>n ]</w:t>
      </w:r>
      <w:proofErr w:type="gramEnd"/>
    </w:p>
    <w:p w14:paraId="35FF0167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 do</w:t>
      </w:r>
    </w:p>
    <w:p w14:paraId="12E5AEBA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 </w:t>
      </w:r>
      <w:proofErr w:type="spellStart"/>
      <w:r w:rsidRPr="00D67B97">
        <w:rPr>
          <w:rFonts w:ascii="Times New Roman" w:hAnsi="Times New Roman" w:cs="Times New Roman"/>
        </w:rPr>
        <w:t>i</w:t>
      </w:r>
      <w:proofErr w:type="spellEnd"/>
      <w:r w:rsidRPr="00D67B97">
        <w:rPr>
          <w:rFonts w:ascii="Times New Roman" w:hAnsi="Times New Roman" w:cs="Times New Roman"/>
        </w:rPr>
        <w:t>=`expr $</w:t>
      </w:r>
      <w:proofErr w:type="spellStart"/>
      <w:r w:rsidRPr="00D67B97">
        <w:rPr>
          <w:rFonts w:ascii="Times New Roman" w:hAnsi="Times New Roman" w:cs="Times New Roman"/>
        </w:rPr>
        <w:t>i</w:t>
      </w:r>
      <w:proofErr w:type="spellEnd"/>
      <w:r w:rsidRPr="00D67B97">
        <w:rPr>
          <w:rFonts w:ascii="Times New Roman" w:hAnsi="Times New Roman" w:cs="Times New Roman"/>
        </w:rPr>
        <w:t xml:space="preserve"> + 1 `</w:t>
      </w:r>
    </w:p>
    <w:p w14:paraId="106CD50A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 z=`expr $x + $y `</w:t>
      </w:r>
    </w:p>
    <w:p w14:paraId="3A358E57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 echo "$z"</w:t>
      </w:r>
    </w:p>
    <w:p w14:paraId="33A271CE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 x=$y</w:t>
      </w:r>
    </w:p>
    <w:p w14:paraId="79F4A946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 y=$z</w:t>
      </w:r>
    </w:p>
    <w:p w14:paraId="3A0EE089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 xml:space="preserve"> done</w:t>
      </w:r>
    </w:p>
    <w:p w14:paraId="67C8B638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}</w:t>
      </w:r>
    </w:p>
    <w:p w14:paraId="1A036301" w14:textId="77777777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r=`fib $n`</w:t>
      </w:r>
    </w:p>
    <w:p w14:paraId="5C5F88D0" w14:textId="217C5B04" w:rsidR="00D67B97" w:rsidRPr="00D67B97" w:rsidRDefault="00D67B97" w:rsidP="00D67B97">
      <w:pPr>
        <w:pStyle w:val="ListParagraph"/>
        <w:rPr>
          <w:rFonts w:ascii="Times New Roman" w:hAnsi="Times New Roman" w:cs="Times New Roman"/>
        </w:rPr>
      </w:pPr>
      <w:r w:rsidRPr="00D67B97">
        <w:rPr>
          <w:rFonts w:ascii="Times New Roman" w:hAnsi="Times New Roman" w:cs="Times New Roman"/>
        </w:rPr>
        <w:t>echo "$r"</w:t>
      </w:r>
    </w:p>
    <w:p w14:paraId="3ABC7CE6" w14:textId="6C10523A" w:rsidR="00D67B97" w:rsidRDefault="00D67B97" w:rsidP="00D67B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2F70A2" w14:textId="2A9F5F53" w:rsidR="00D67B97" w:rsidRDefault="00D67B97" w:rsidP="00D67B9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67B97">
        <w:rPr>
          <w:rFonts w:ascii="Times New Roman" w:hAnsi="Times New Roman" w:cs="Times New Roman"/>
          <w:b/>
          <w:bCs/>
          <w:sz w:val="24"/>
          <w:szCs w:val="24"/>
        </w:rPr>
        <w:t>Command Output:</w:t>
      </w:r>
    </w:p>
    <w:p w14:paraId="3F18BDA2" w14:textId="510565F5" w:rsidR="00D67B97" w:rsidRDefault="00D67B97" w:rsidP="00D67B9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7B9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587F3E" wp14:editId="13C393AF">
            <wp:extent cx="3883772" cy="1212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2262" cy="12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E852" w14:textId="77777777" w:rsidR="00D67B97" w:rsidRDefault="00D67B97" w:rsidP="00D67B9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5B873" w14:textId="608E42FA" w:rsidR="00D67B97" w:rsidRDefault="00D67B97" w:rsidP="00D67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Shell script to find leap year.</w:t>
      </w:r>
    </w:p>
    <w:p w14:paraId="4CAC4D48" w14:textId="422931D3" w:rsidR="00D67B97" w:rsidRDefault="00D67B97" w:rsidP="00D67B9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Shell Script:</w:t>
      </w:r>
    </w:p>
    <w:p w14:paraId="584C74AF" w14:textId="6EBC2387" w:rsidR="001775A9" w:rsidRPr="001775A9" w:rsidRDefault="00D67B97" w:rsidP="001775A9">
      <w:pPr>
        <w:pStyle w:val="ListParagraph"/>
        <w:rPr>
          <w:rFonts w:ascii="Times New Roman" w:hAnsi="Times New Roman" w:cs="Times New Roman"/>
        </w:rPr>
      </w:pPr>
      <w:r w:rsidRPr="001775A9">
        <w:rPr>
          <w:rFonts w:ascii="Times New Roman" w:hAnsi="Times New Roman" w:cs="Times New Roman"/>
        </w:rPr>
        <w:softHyphen/>
      </w:r>
      <w:r w:rsidR="001775A9" w:rsidRPr="001775A9">
        <w:rPr>
          <w:rFonts w:ascii="Times New Roman" w:hAnsi="Times New Roman" w:cs="Times New Roman"/>
        </w:rPr>
        <w:t>read -p "Enter the Year:" y</w:t>
      </w:r>
    </w:p>
    <w:p w14:paraId="08254A00" w14:textId="77777777" w:rsidR="001775A9" w:rsidRPr="001775A9" w:rsidRDefault="001775A9" w:rsidP="001775A9">
      <w:pPr>
        <w:pStyle w:val="ListParagraph"/>
        <w:rPr>
          <w:rFonts w:ascii="Times New Roman" w:hAnsi="Times New Roman" w:cs="Times New Roman"/>
        </w:rPr>
      </w:pPr>
      <w:r w:rsidRPr="001775A9">
        <w:rPr>
          <w:rFonts w:ascii="Times New Roman" w:hAnsi="Times New Roman" w:cs="Times New Roman"/>
        </w:rPr>
        <w:t xml:space="preserve">year=$y </w:t>
      </w:r>
    </w:p>
    <w:p w14:paraId="19948F1C" w14:textId="77777777" w:rsidR="001775A9" w:rsidRPr="001775A9" w:rsidRDefault="001775A9" w:rsidP="001775A9">
      <w:pPr>
        <w:pStyle w:val="ListParagraph"/>
        <w:rPr>
          <w:rFonts w:ascii="Times New Roman" w:hAnsi="Times New Roman" w:cs="Times New Roman"/>
        </w:rPr>
      </w:pPr>
      <w:r w:rsidRPr="001775A9">
        <w:rPr>
          <w:rFonts w:ascii="Times New Roman" w:hAnsi="Times New Roman" w:cs="Times New Roman"/>
        </w:rPr>
        <w:t>y=$</w:t>
      </w:r>
      <w:proofErr w:type="gramStart"/>
      <w:r w:rsidRPr="001775A9">
        <w:rPr>
          <w:rFonts w:ascii="Times New Roman" w:hAnsi="Times New Roman" w:cs="Times New Roman"/>
        </w:rPr>
        <w:t>(( $</w:t>
      </w:r>
      <w:proofErr w:type="gramEnd"/>
      <w:r w:rsidRPr="001775A9">
        <w:rPr>
          <w:rFonts w:ascii="Times New Roman" w:hAnsi="Times New Roman" w:cs="Times New Roman"/>
        </w:rPr>
        <w:t>y % 4 ))</w:t>
      </w:r>
    </w:p>
    <w:p w14:paraId="687DD2F4" w14:textId="01137A7C" w:rsidR="001775A9" w:rsidRPr="001775A9" w:rsidRDefault="001775A9" w:rsidP="001775A9">
      <w:pPr>
        <w:pStyle w:val="ListParagraph"/>
        <w:rPr>
          <w:rFonts w:ascii="Times New Roman" w:hAnsi="Times New Roman" w:cs="Times New Roman"/>
        </w:rPr>
      </w:pPr>
      <w:r w:rsidRPr="001775A9">
        <w:rPr>
          <w:rFonts w:ascii="Times New Roman" w:hAnsi="Times New Roman" w:cs="Times New Roman"/>
        </w:rPr>
        <w:t>if [ $y -</w:t>
      </w:r>
      <w:proofErr w:type="spellStart"/>
      <w:r w:rsidRPr="001775A9">
        <w:rPr>
          <w:rFonts w:ascii="Times New Roman" w:hAnsi="Times New Roman" w:cs="Times New Roman"/>
        </w:rPr>
        <w:t>eq</w:t>
      </w:r>
      <w:proofErr w:type="spellEnd"/>
      <w:r w:rsidRPr="001775A9">
        <w:rPr>
          <w:rFonts w:ascii="Times New Roman" w:hAnsi="Times New Roman" w:cs="Times New Roman"/>
        </w:rPr>
        <w:t xml:space="preserve"> </w:t>
      </w:r>
      <w:proofErr w:type="gramStart"/>
      <w:r w:rsidRPr="001775A9">
        <w:rPr>
          <w:rFonts w:ascii="Times New Roman" w:hAnsi="Times New Roman" w:cs="Times New Roman"/>
        </w:rPr>
        <w:t>0 ]</w:t>
      </w:r>
      <w:proofErr w:type="gramEnd"/>
    </w:p>
    <w:p w14:paraId="3E12D5C0" w14:textId="77777777" w:rsidR="001775A9" w:rsidRPr="001775A9" w:rsidRDefault="001775A9" w:rsidP="001775A9">
      <w:pPr>
        <w:pStyle w:val="ListParagraph"/>
        <w:rPr>
          <w:rFonts w:ascii="Times New Roman" w:hAnsi="Times New Roman" w:cs="Times New Roman"/>
        </w:rPr>
      </w:pPr>
      <w:r w:rsidRPr="001775A9">
        <w:rPr>
          <w:rFonts w:ascii="Times New Roman" w:hAnsi="Times New Roman" w:cs="Times New Roman"/>
        </w:rPr>
        <w:t>then</w:t>
      </w:r>
    </w:p>
    <w:p w14:paraId="739EEAEF" w14:textId="77777777" w:rsidR="001775A9" w:rsidRPr="001775A9" w:rsidRDefault="001775A9" w:rsidP="001775A9">
      <w:pPr>
        <w:pStyle w:val="ListParagraph"/>
        <w:rPr>
          <w:rFonts w:ascii="Times New Roman" w:hAnsi="Times New Roman" w:cs="Times New Roman"/>
        </w:rPr>
      </w:pPr>
      <w:r w:rsidRPr="001775A9">
        <w:rPr>
          <w:rFonts w:ascii="Times New Roman" w:hAnsi="Times New Roman" w:cs="Times New Roman"/>
        </w:rPr>
        <w:t xml:space="preserve"> echo "$year is Leap Year!"</w:t>
      </w:r>
    </w:p>
    <w:p w14:paraId="32A7B7E7" w14:textId="77777777" w:rsidR="001775A9" w:rsidRPr="001775A9" w:rsidRDefault="001775A9" w:rsidP="001775A9">
      <w:pPr>
        <w:pStyle w:val="ListParagraph"/>
        <w:rPr>
          <w:rFonts w:ascii="Times New Roman" w:hAnsi="Times New Roman" w:cs="Times New Roman"/>
        </w:rPr>
      </w:pPr>
      <w:r w:rsidRPr="001775A9">
        <w:rPr>
          <w:rFonts w:ascii="Times New Roman" w:hAnsi="Times New Roman" w:cs="Times New Roman"/>
        </w:rPr>
        <w:t>else</w:t>
      </w:r>
    </w:p>
    <w:p w14:paraId="6746F41B" w14:textId="77777777" w:rsidR="001775A9" w:rsidRPr="001775A9" w:rsidRDefault="001775A9" w:rsidP="001775A9">
      <w:pPr>
        <w:pStyle w:val="ListParagraph"/>
        <w:rPr>
          <w:rFonts w:ascii="Times New Roman" w:hAnsi="Times New Roman" w:cs="Times New Roman"/>
        </w:rPr>
      </w:pPr>
      <w:r w:rsidRPr="001775A9">
        <w:rPr>
          <w:rFonts w:ascii="Times New Roman" w:hAnsi="Times New Roman" w:cs="Times New Roman"/>
        </w:rPr>
        <w:t xml:space="preserve"> echo "$year is not a Leap Year!"</w:t>
      </w:r>
    </w:p>
    <w:p w14:paraId="416932C2" w14:textId="7773D339" w:rsidR="00D67B97" w:rsidRDefault="001775A9" w:rsidP="001775A9">
      <w:pPr>
        <w:pStyle w:val="ListParagraph"/>
        <w:rPr>
          <w:rFonts w:ascii="Times New Roman" w:hAnsi="Times New Roman" w:cs="Times New Roman"/>
        </w:rPr>
      </w:pPr>
      <w:r w:rsidRPr="001775A9">
        <w:rPr>
          <w:rFonts w:ascii="Times New Roman" w:hAnsi="Times New Roman" w:cs="Times New Roman"/>
        </w:rPr>
        <w:t>fi</w:t>
      </w:r>
    </w:p>
    <w:p w14:paraId="6D639EA9" w14:textId="5E8ECFA9" w:rsidR="001775A9" w:rsidRDefault="001775A9" w:rsidP="001775A9">
      <w:pPr>
        <w:pStyle w:val="ListParagraph"/>
        <w:rPr>
          <w:rFonts w:ascii="Times New Roman" w:hAnsi="Times New Roman" w:cs="Times New Roman"/>
          <w:b/>
          <w:bCs/>
        </w:rPr>
      </w:pPr>
      <w:r w:rsidRPr="001775A9">
        <w:rPr>
          <w:rFonts w:ascii="Times New Roman" w:hAnsi="Times New Roman" w:cs="Times New Roman"/>
          <w:b/>
          <w:bCs/>
        </w:rPr>
        <w:t>Command output:</w:t>
      </w:r>
    </w:p>
    <w:p w14:paraId="27C1681A" w14:textId="634E9CEB" w:rsidR="001775A9" w:rsidRDefault="001775A9" w:rsidP="001775A9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1775A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6491FB" wp14:editId="4EB6B7D4">
            <wp:extent cx="2228850" cy="52770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4096" cy="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C2EB" w14:textId="4E8AC08E" w:rsidR="001775A9" w:rsidRDefault="001775A9" w:rsidP="00177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Shell Script to find half pyramid of numbers.</w:t>
      </w:r>
    </w:p>
    <w:p w14:paraId="3C09D9A2" w14:textId="09F78A9F" w:rsidR="001775A9" w:rsidRDefault="001775A9" w:rsidP="001775A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Shell Script:</w:t>
      </w:r>
    </w:p>
    <w:p w14:paraId="497694F7" w14:textId="77777777" w:rsidR="001775A9" w:rsidRPr="001775A9" w:rsidRDefault="001775A9" w:rsidP="001775A9">
      <w:pPr>
        <w:pStyle w:val="ListParagraph"/>
        <w:rPr>
          <w:rFonts w:ascii="Times New Roman" w:hAnsi="Times New Roman" w:cs="Times New Roman"/>
        </w:rPr>
      </w:pPr>
      <w:proofErr w:type="spellStart"/>
      <w:r w:rsidRPr="001775A9">
        <w:rPr>
          <w:rFonts w:ascii="Times New Roman" w:hAnsi="Times New Roman" w:cs="Times New Roman"/>
        </w:rPr>
        <w:t>num</w:t>
      </w:r>
      <w:proofErr w:type="spellEnd"/>
      <w:r w:rsidRPr="001775A9">
        <w:rPr>
          <w:rFonts w:ascii="Times New Roman" w:hAnsi="Times New Roman" w:cs="Times New Roman"/>
        </w:rPr>
        <w:t>=1</w:t>
      </w:r>
    </w:p>
    <w:p w14:paraId="653DB5CC" w14:textId="77777777" w:rsidR="001775A9" w:rsidRPr="001775A9" w:rsidRDefault="001775A9" w:rsidP="001775A9">
      <w:pPr>
        <w:pStyle w:val="ListParagraph"/>
        <w:rPr>
          <w:rFonts w:ascii="Times New Roman" w:hAnsi="Times New Roman" w:cs="Times New Roman"/>
        </w:rPr>
      </w:pPr>
      <w:r w:rsidRPr="001775A9">
        <w:rPr>
          <w:rFonts w:ascii="Times New Roman" w:hAnsi="Times New Roman" w:cs="Times New Roman"/>
        </w:rPr>
        <w:t>rows=5</w:t>
      </w:r>
    </w:p>
    <w:p w14:paraId="0B744CCC" w14:textId="77777777" w:rsidR="001775A9" w:rsidRPr="001775A9" w:rsidRDefault="001775A9" w:rsidP="001775A9">
      <w:pPr>
        <w:pStyle w:val="ListParagraph"/>
        <w:rPr>
          <w:rFonts w:ascii="Times New Roman" w:hAnsi="Times New Roman" w:cs="Times New Roman"/>
        </w:rPr>
      </w:pPr>
      <w:proofErr w:type="gramStart"/>
      <w:r w:rsidRPr="001775A9">
        <w:rPr>
          <w:rFonts w:ascii="Times New Roman" w:hAnsi="Times New Roman" w:cs="Times New Roman"/>
        </w:rPr>
        <w:t>for(</w:t>
      </w:r>
      <w:proofErr w:type="gramEnd"/>
      <w:r w:rsidRPr="001775A9">
        <w:rPr>
          <w:rFonts w:ascii="Times New Roman" w:hAnsi="Times New Roman" w:cs="Times New Roman"/>
        </w:rPr>
        <w:t>(</w:t>
      </w:r>
      <w:proofErr w:type="spellStart"/>
      <w:r w:rsidRPr="001775A9">
        <w:rPr>
          <w:rFonts w:ascii="Times New Roman" w:hAnsi="Times New Roman" w:cs="Times New Roman"/>
        </w:rPr>
        <w:t>i</w:t>
      </w:r>
      <w:proofErr w:type="spellEnd"/>
      <w:r w:rsidRPr="001775A9">
        <w:rPr>
          <w:rFonts w:ascii="Times New Roman" w:hAnsi="Times New Roman" w:cs="Times New Roman"/>
        </w:rPr>
        <w:t xml:space="preserve">=1; </w:t>
      </w:r>
      <w:proofErr w:type="spellStart"/>
      <w:r w:rsidRPr="001775A9">
        <w:rPr>
          <w:rFonts w:ascii="Times New Roman" w:hAnsi="Times New Roman" w:cs="Times New Roman"/>
        </w:rPr>
        <w:t>i</w:t>
      </w:r>
      <w:proofErr w:type="spellEnd"/>
      <w:r w:rsidRPr="001775A9">
        <w:rPr>
          <w:rFonts w:ascii="Times New Roman" w:hAnsi="Times New Roman" w:cs="Times New Roman"/>
        </w:rPr>
        <w:t xml:space="preserve">&lt;=rows; </w:t>
      </w:r>
      <w:proofErr w:type="spellStart"/>
      <w:r w:rsidRPr="001775A9">
        <w:rPr>
          <w:rFonts w:ascii="Times New Roman" w:hAnsi="Times New Roman" w:cs="Times New Roman"/>
        </w:rPr>
        <w:t>i</w:t>
      </w:r>
      <w:proofErr w:type="spellEnd"/>
      <w:r w:rsidRPr="001775A9">
        <w:rPr>
          <w:rFonts w:ascii="Times New Roman" w:hAnsi="Times New Roman" w:cs="Times New Roman"/>
        </w:rPr>
        <w:t>++))</w:t>
      </w:r>
    </w:p>
    <w:p w14:paraId="07B2E0FD" w14:textId="77777777" w:rsidR="001775A9" w:rsidRPr="001775A9" w:rsidRDefault="001775A9" w:rsidP="001775A9">
      <w:pPr>
        <w:pStyle w:val="ListParagraph"/>
        <w:rPr>
          <w:rFonts w:ascii="Times New Roman" w:hAnsi="Times New Roman" w:cs="Times New Roman"/>
        </w:rPr>
      </w:pPr>
      <w:r w:rsidRPr="001775A9">
        <w:rPr>
          <w:rFonts w:ascii="Times New Roman" w:hAnsi="Times New Roman" w:cs="Times New Roman"/>
        </w:rPr>
        <w:t>do</w:t>
      </w:r>
    </w:p>
    <w:p w14:paraId="746E0A32" w14:textId="77777777" w:rsidR="001775A9" w:rsidRPr="001775A9" w:rsidRDefault="001775A9" w:rsidP="001775A9">
      <w:pPr>
        <w:pStyle w:val="ListParagraph"/>
        <w:rPr>
          <w:rFonts w:ascii="Times New Roman" w:hAnsi="Times New Roman" w:cs="Times New Roman"/>
        </w:rPr>
      </w:pPr>
      <w:r w:rsidRPr="001775A9">
        <w:rPr>
          <w:rFonts w:ascii="Times New Roman" w:hAnsi="Times New Roman" w:cs="Times New Roman"/>
        </w:rPr>
        <w:t xml:space="preserve"> </w:t>
      </w:r>
      <w:proofErr w:type="gramStart"/>
      <w:r w:rsidRPr="001775A9">
        <w:rPr>
          <w:rFonts w:ascii="Times New Roman" w:hAnsi="Times New Roman" w:cs="Times New Roman"/>
        </w:rPr>
        <w:t>for(</w:t>
      </w:r>
      <w:proofErr w:type="gramEnd"/>
      <w:r w:rsidRPr="001775A9">
        <w:rPr>
          <w:rFonts w:ascii="Times New Roman" w:hAnsi="Times New Roman" w:cs="Times New Roman"/>
        </w:rPr>
        <w:t>(j=1; j&lt;=</w:t>
      </w:r>
      <w:proofErr w:type="spellStart"/>
      <w:r w:rsidRPr="001775A9">
        <w:rPr>
          <w:rFonts w:ascii="Times New Roman" w:hAnsi="Times New Roman" w:cs="Times New Roman"/>
        </w:rPr>
        <w:t>i</w:t>
      </w:r>
      <w:proofErr w:type="spellEnd"/>
      <w:r w:rsidRPr="001775A9">
        <w:rPr>
          <w:rFonts w:ascii="Times New Roman" w:hAnsi="Times New Roman" w:cs="Times New Roman"/>
        </w:rPr>
        <w:t xml:space="preserve">; </w:t>
      </w:r>
      <w:proofErr w:type="spellStart"/>
      <w:r w:rsidRPr="001775A9">
        <w:rPr>
          <w:rFonts w:ascii="Times New Roman" w:hAnsi="Times New Roman" w:cs="Times New Roman"/>
        </w:rPr>
        <w:t>j++</w:t>
      </w:r>
      <w:proofErr w:type="spellEnd"/>
      <w:r w:rsidRPr="001775A9">
        <w:rPr>
          <w:rFonts w:ascii="Times New Roman" w:hAnsi="Times New Roman" w:cs="Times New Roman"/>
        </w:rPr>
        <w:t>))</w:t>
      </w:r>
    </w:p>
    <w:p w14:paraId="3C8A1A86" w14:textId="77777777" w:rsidR="001775A9" w:rsidRPr="001775A9" w:rsidRDefault="001775A9" w:rsidP="001775A9">
      <w:pPr>
        <w:pStyle w:val="ListParagraph"/>
        <w:rPr>
          <w:rFonts w:ascii="Times New Roman" w:hAnsi="Times New Roman" w:cs="Times New Roman"/>
        </w:rPr>
      </w:pPr>
      <w:r w:rsidRPr="001775A9">
        <w:rPr>
          <w:rFonts w:ascii="Times New Roman" w:hAnsi="Times New Roman" w:cs="Times New Roman"/>
        </w:rPr>
        <w:t xml:space="preserve"> do</w:t>
      </w:r>
    </w:p>
    <w:p w14:paraId="192851FC" w14:textId="77777777" w:rsidR="001775A9" w:rsidRPr="001775A9" w:rsidRDefault="001775A9" w:rsidP="001775A9">
      <w:pPr>
        <w:pStyle w:val="ListParagraph"/>
        <w:rPr>
          <w:rFonts w:ascii="Times New Roman" w:hAnsi="Times New Roman" w:cs="Times New Roman"/>
        </w:rPr>
      </w:pPr>
      <w:r w:rsidRPr="001775A9">
        <w:rPr>
          <w:rFonts w:ascii="Times New Roman" w:hAnsi="Times New Roman" w:cs="Times New Roman"/>
        </w:rPr>
        <w:t xml:space="preserve"> echo -n "$</w:t>
      </w:r>
      <w:proofErr w:type="spellStart"/>
      <w:r w:rsidRPr="001775A9">
        <w:rPr>
          <w:rFonts w:ascii="Times New Roman" w:hAnsi="Times New Roman" w:cs="Times New Roman"/>
        </w:rPr>
        <w:t>num</w:t>
      </w:r>
      <w:proofErr w:type="spellEnd"/>
      <w:r w:rsidRPr="001775A9">
        <w:rPr>
          <w:rFonts w:ascii="Times New Roman" w:hAnsi="Times New Roman" w:cs="Times New Roman"/>
        </w:rPr>
        <w:t xml:space="preserve"> "</w:t>
      </w:r>
    </w:p>
    <w:p w14:paraId="3ADDF914" w14:textId="77777777" w:rsidR="001775A9" w:rsidRPr="001775A9" w:rsidRDefault="001775A9" w:rsidP="001775A9">
      <w:pPr>
        <w:pStyle w:val="ListParagraph"/>
        <w:rPr>
          <w:rFonts w:ascii="Times New Roman" w:hAnsi="Times New Roman" w:cs="Times New Roman"/>
        </w:rPr>
      </w:pPr>
      <w:r w:rsidRPr="001775A9">
        <w:rPr>
          <w:rFonts w:ascii="Times New Roman" w:hAnsi="Times New Roman" w:cs="Times New Roman"/>
        </w:rPr>
        <w:t xml:space="preserve"> </w:t>
      </w:r>
      <w:proofErr w:type="spellStart"/>
      <w:r w:rsidRPr="001775A9">
        <w:rPr>
          <w:rFonts w:ascii="Times New Roman" w:hAnsi="Times New Roman" w:cs="Times New Roman"/>
        </w:rPr>
        <w:t>num</w:t>
      </w:r>
      <w:proofErr w:type="spellEnd"/>
      <w:r w:rsidRPr="001775A9">
        <w:rPr>
          <w:rFonts w:ascii="Times New Roman" w:hAnsi="Times New Roman" w:cs="Times New Roman"/>
        </w:rPr>
        <w:t>=$((</w:t>
      </w:r>
      <w:proofErr w:type="spellStart"/>
      <w:r w:rsidRPr="001775A9">
        <w:rPr>
          <w:rFonts w:ascii="Times New Roman" w:hAnsi="Times New Roman" w:cs="Times New Roman"/>
        </w:rPr>
        <w:t>num</w:t>
      </w:r>
      <w:proofErr w:type="spellEnd"/>
      <w:r w:rsidRPr="001775A9">
        <w:rPr>
          <w:rFonts w:ascii="Times New Roman" w:hAnsi="Times New Roman" w:cs="Times New Roman"/>
        </w:rPr>
        <w:t xml:space="preserve"> + 1))</w:t>
      </w:r>
    </w:p>
    <w:p w14:paraId="70A94782" w14:textId="77777777" w:rsidR="001775A9" w:rsidRPr="001775A9" w:rsidRDefault="001775A9" w:rsidP="001775A9">
      <w:pPr>
        <w:pStyle w:val="ListParagraph"/>
        <w:rPr>
          <w:rFonts w:ascii="Times New Roman" w:hAnsi="Times New Roman" w:cs="Times New Roman"/>
        </w:rPr>
      </w:pPr>
      <w:r w:rsidRPr="001775A9">
        <w:rPr>
          <w:rFonts w:ascii="Times New Roman" w:hAnsi="Times New Roman" w:cs="Times New Roman"/>
        </w:rPr>
        <w:t xml:space="preserve"> done</w:t>
      </w:r>
    </w:p>
    <w:p w14:paraId="29293EDD" w14:textId="77777777" w:rsidR="001775A9" w:rsidRPr="001775A9" w:rsidRDefault="001775A9" w:rsidP="001775A9">
      <w:pPr>
        <w:pStyle w:val="ListParagraph"/>
        <w:rPr>
          <w:rFonts w:ascii="Times New Roman" w:hAnsi="Times New Roman" w:cs="Times New Roman"/>
        </w:rPr>
      </w:pPr>
      <w:r w:rsidRPr="001775A9">
        <w:rPr>
          <w:rFonts w:ascii="Times New Roman" w:hAnsi="Times New Roman" w:cs="Times New Roman"/>
        </w:rPr>
        <w:t xml:space="preserve"> </w:t>
      </w:r>
      <w:proofErr w:type="spellStart"/>
      <w:r w:rsidRPr="001775A9">
        <w:rPr>
          <w:rFonts w:ascii="Times New Roman" w:hAnsi="Times New Roman" w:cs="Times New Roman"/>
        </w:rPr>
        <w:t>num</w:t>
      </w:r>
      <w:proofErr w:type="spellEnd"/>
      <w:r w:rsidRPr="001775A9">
        <w:rPr>
          <w:rFonts w:ascii="Times New Roman" w:hAnsi="Times New Roman" w:cs="Times New Roman"/>
        </w:rPr>
        <w:t>=1</w:t>
      </w:r>
    </w:p>
    <w:p w14:paraId="2E5D68D9" w14:textId="77777777" w:rsidR="001775A9" w:rsidRPr="001775A9" w:rsidRDefault="001775A9" w:rsidP="001775A9">
      <w:pPr>
        <w:pStyle w:val="ListParagraph"/>
        <w:rPr>
          <w:rFonts w:ascii="Times New Roman" w:hAnsi="Times New Roman" w:cs="Times New Roman"/>
        </w:rPr>
      </w:pPr>
      <w:r w:rsidRPr="001775A9">
        <w:rPr>
          <w:rFonts w:ascii="Times New Roman" w:hAnsi="Times New Roman" w:cs="Times New Roman"/>
        </w:rPr>
        <w:t xml:space="preserve"> echo</w:t>
      </w:r>
    </w:p>
    <w:p w14:paraId="788DBDFD" w14:textId="508C0806" w:rsidR="001775A9" w:rsidRDefault="001775A9" w:rsidP="001775A9">
      <w:pPr>
        <w:pStyle w:val="ListParagraph"/>
        <w:rPr>
          <w:rFonts w:ascii="Times New Roman" w:hAnsi="Times New Roman" w:cs="Times New Roman"/>
          <w:b/>
          <w:bCs/>
        </w:rPr>
      </w:pPr>
      <w:r w:rsidRPr="001775A9">
        <w:rPr>
          <w:rFonts w:ascii="Times New Roman" w:hAnsi="Times New Roman" w:cs="Times New Roman"/>
        </w:rPr>
        <w:t>done</w:t>
      </w:r>
    </w:p>
    <w:p w14:paraId="71BC0229" w14:textId="49D52955" w:rsidR="001775A9" w:rsidRDefault="001775A9" w:rsidP="001775A9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1775A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AA581D" wp14:editId="4957D6B8">
            <wp:extent cx="2472011" cy="850900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0399" cy="85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9D30" w14:textId="775CC9E4" w:rsidR="007C6633" w:rsidRDefault="001775A9" w:rsidP="007C6633">
      <w:pPr>
        <w:pStyle w:val="ListParagraph"/>
        <w:numPr>
          <w:ilvl w:val="0"/>
          <w:numId w:val="2"/>
        </w:numPr>
        <w:rPr>
          <w:ins w:id="0" w:author="Dhvani Patel" w:date="2023-02-16T13:37:00Z"/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Shell Scrip</w:t>
      </w:r>
      <w:ins w:id="1" w:author="Dhvani Patel" w:date="2023-02-16T13:36:00Z">
        <w:r w:rsidR="008A3B1F">
          <w:rPr>
            <w:rFonts w:ascii="Times New Roman" w:hAnsi="Times New Roman" w:cs="Times New Roman"/>
            <w:b/>
            <w:bCs/>
          </w:rPr>
          <w:t xml:space="preserve">t </w:t>
        </w:r>
        <w:r w:rsidR="007C6633">
          <w:rPr>
            <w:rFonts w:ascii="Times New Roman" w:hAnsi="Times New Roman" w:cs="Times New Roman"/>
            <w:b/>
            <w:bCs/>
          </w:rPr>
          <w:t>to upp</w:t>
        </w:r>
      </w:ins>
      <w:ins w:id="2" w:author="Dhvani Patel" w:date="2023-02-16T13:37:00Z">
        <w:r w:rsidR="007C6633">
          <w:rPr>
            <w:rFonts w:ascii="Times New Roman" w:hAnsi="Times New Roman" w:cs="Times New Roman"/>
            <w:b/>
            <w:bCs/>
          </w:rPr>
          <w:t>ercase any string.</w:t>
        </w:r>
      </w:ins>
    </w:p>
    <w:p w14:paraId="3DBA2098" w14:textId="365944F4" w:rsidR="007C6633" w:rsidRDefault="007C6633" w:rsidP="007C6633">
      <w:pPr>
        <w:pStyle w:val="ListParagraph"/>
        <w:rPr>
          <w:ins w:id="3" w:author="Dhvani Patel" w:date="2023-02-16T13:37:00Z"/>
          <w:rFonts w:ascii="Times New Roman" w:hAnsi="Times New Roman" w:cs="Times New Roman"/>
          <w:b/>
          <w:bCs/>
        </w:rPr>
      </w:pPr>
      <w:ins w:id="4" w:author="Dhvani Patel" w:date="2023-02-16T13:37:00Z">
        <w:r>
          <w:rPr>
            <w:rFonts w:ascii="Times New Roman" w:hAnsi="Times New Roman" w:cs="Times New Roman"/>
            <w:b/>
            <w:bCs/>
          </w:rPr>
          <w:t>Shell Script:</w:t>
        </w:r>
      </w:ins>
    </w:p>
    <w:p w14:paraId="65AEAA54" w14:textId="77777777" w:rsidR="007C6633" w:rsidRPr="007C6633" w:rsidRDefault="007C6633" w:rsidP="007C6633">
      <w:pPr>
        <w:pStyle w:val="ListParagraph"/>
        <w:rPr>
          <w:ins w:id="5" w:author="Dhvani Patel" w:date="2023-02-16T13:38:00Z"/>
          <w:rFonts w:ascii="Times New Roman" w:hAnsi="Times New Roman" w:cs="Times New Roman"/>
          <w:rPrChange w:id="6" w:author="Dhvani Patel" w:date="2023-02-16T13:38:00Z">
            <w:rPr>
              <w:ins w:id="7" w:author="Dhvani Patel" w:date="2023-02-16T13:38:00Z"/>
              <w:rFonts w:ascii="Times New Roman" w:hAnsi="Times New Roman" w:cs="Times New Roman"/>
              <w:b/>
              <w:bCs/>
            </w:rPr>
          </w:rPrChange>
        </w:rPr>
      </w:pPr>
      <w:ins w:id="8" w:author="Dhvani Patel" w:date="2023-02-16T13:38:00Z">
        <w:r w:rsidRPr="007C6633">
          <w:rPr>
            <w:rFonts w:ascii="Times New Roman" w:hAnsi="Times New Roman" w:cs="Times New Roman"/>
            <w:rPrChange w:id="9" w:author="Dhvani Patel" w:date="2023-02-16T13:38:00Z">
              <w:rPr>
                <w:rFonts w:ascii="Times New Roman" w:hAnsi="Times New Roman" w:cs="Times New Roman"/>
                <w:b/>
                <w:bCs/>
              </w:rPr>
            </w:rPrChange>
          </w:rPr>
          <w:t xml:space="preserve">read -p "Enter the string:" s </w:t>
        </w:r>
      </w:ins>
    </w:p>
    <w:p w14:paraId="78C94D97" w14:textId="77777777" w:rsidR="007C6633" w:rsidRPr="007C6633" w:rsidRDefault="007C6633" w:rsidP="007C6633">
      <w:pPr>
        <w:pStyle w:val="ListParagraph"/>
        <w:rPr>
          <w:ins w:id="10" w:author="Dhvani Patel" w:date="2023-02-16T13:38:00Z"/>
          <w:rFonts w:ascii="Times New Roman" w:hAnsi="Times New Roman" w:cs="Times New Roman"/>
          <w:rPrChange w:id="11" w:author="Dhvani Patel" w:date="2023-02-16T13:38:00Z">
            <w:rPr>
              <w:ins w:id="12" w:author="Dhvani Patel" w:date="2023-02-16T13:38:00Z"/>
              <w:rFonts w:ascii="Times New Roman" w:hAnsi="Times New Roman" w:cs="Times New Roman"/>
              <w:b/>
              <w:bCs/>
            </w:rPr>
          </w:rPrChange>
        </w:rPr>
      </w:pPr>
      <w:proofErr w:type="spellStart"/>
      <w:ins w:id="13" w:author="Dhvani Patel" w:date="2023-02-16T13:38:00Z">
        <w:r w:rsidRPr="007C6633">
          <w:rPr>
            <w:rFonts w:ascii="Times New Roman" w:hAnsi="Times New Roman" w:cs="Times New Roman"/>
            <w:rPrChange w:id="14" w:author="Dhvani Patel" w:date="2023-02-16T13:38:00Z">
              <w:rPr>
                <w:rFonts w:ascii="Times New Roman" w:hAnsi="Times New Roman" w:cs="Times New Roman"/>
                <w:b/>
                <w:bCs/>
              </w:rPr>
            </w:rPrChange>
          </w:rPr>
          <w:t>upperstr</w:t>
        </w:r>
        <w:proofErr w:type="spellEnd"/>
        <w:r w:rsidRPr="007C6633">
          <w:rPr>
            <w:rFonts w:ascii="Times New Roman" w:hAnsi="Times New Roman" w:cs="Times New Roman"/>
            <w:rPrChange w:id="15" w:author="Dhvani Patel" w:date="2023-02-16T13:38:00Z">
              <w:rPr>
                <w:rFonts w:ascii="Times New Roman" w:hAnsi="Times New Roman" w:cs="Times New Roman"/>
                <w:b/>
                <w:bCs/>
              </w:rPr>
            </w:rPrChange>
          </w:rPr>
          <w:t>=$(echo $s | tr '</w:t>
        </w:r>
        <w:proofErr w:type="gramStart"/>
        <w:r w:rsidRPr="007C6633">
          <w:rPr>
            <w:rFonts w:ascii="Times New Roman" w:hAnsi="Times New Roman" w:cs="Times New Roman"/>
            <w:rPrChange w:id="16" w:author="Dhvani Patel" w:date="2023-02-16T13:38:00Z">
              <w:rPr>
                <w:rFonts w:ascii="Times New Roman" w:hAnsi="Times New Roman" w:cs="Times New Roman"/>
                <w:b/>
                <w:bCs/>
              </w:rPr>
            </w:rPrChange>
          </w:rPr>
          <w:t>[:lower</w:t>
        </w:r>
        <w:proofErr w:type="gramEnd"/>
        <w:r w:rsidRPr="007C6633">
          <w:rPr>
            <w:rFonts w:ascii="Times New Roman" w:hAnsi="Times New Roman" w:cs="Times New Roman"/>
            <w:rPrChange w:id="17" w:author="Dhvani Patel" w:date="2023-02-16T13:38:00Z">
              <w:rPr>
                <w:rFonts w:ascii="Times New Roman" w:hAnsi="Times New Roman" w:cs="Times New Roman"/>
                <w:b/>
                <w:bCs/>
              </w:rPr>
            </w:rPrChange>
          </w:rPr>
          <w:t>:]' '[:upper:]')</w:t>
        </w:r>
      </w:ins>
    </w:p>
    <w:p w14:paraId="5DB27FC2" w14:textId="77777777" w:rsidR="007C6633" w:rsidRPr="007C6633" w:rsidRDefault="007C6633" w:rsidP="007C6633">
      <w:pPr>
        <w:pStyle w:val="ListParagraph"/>
        <w:rPr>
          <w:ins w:id="18" w:author="Dhvani Patel" w:date="2023-02-16T13:38:00Z"/>
          <w:rFonts w:ascii="Times New Roman" w:hAnsi="Times New Roman" w:cs="Times New Roman"/>
          <w:rPrChange w:id="19" w:author="Dhvani Patel" w:date="2023-02-16T13:38:00Z">
            <w:rPr>
              <w:ins w:id="20" w:author="Dhvani Patel" w:date="2023-02-16T13:38:00Z"/>
              <w:rFonts w:ascii="Times New Roman" w:hAnsi="Times New Roman" w:cs="Times New Roman"/>
              <w:b/>
              <w:bCs/>
            </w:rPr>
          </w:rPrChange>
        </w:rPr>
      </w:pPr>
      <w:ins w:id="21" w:author="Dhvani Patel" w:date="2023-02-16T13:38:00Z">
        <w:r w:rsidRPr="007C6633">
          <w:rPr>
            <w:rFonts w:ascii="Times New Roman" w:hAnsi="Times New Roman" w:cs="Times New Roman"/>
            <w:rPrChange w:id="22" w:author="Dhvani Patel" w:date="2023-02-16T13:38:00Z">
              <w:rPr>
                <w:rFonts w:ascii="Times New Roman" w:hAnsi="Times New Roman" w:cs="Times New Roman"/>
                <w:b/>
                <w:bCs/>
              </w:rPr>
            </w:rPrChange>
          </w:rPr>
          <w:t>echo "</w:t>
        </w:r>
        <w:proofErr w:type="spellStart"/>
        <w:r w:rsidRPr="007C6633">
          <w:rPr>
            <w:rFonts w:ascii="Times New Roman" w:hAnsi="Times New Roman" w:cs="Times New Roman"/>
            <w:rPrChange w:id="23" w:author="Dhvani Patel" w:date="2023-02-16T13:38:00Z">
              <w:rPr>
                <w:rFonts w:ascii="Times New Roman" w:hAnsi="Times New Roman" w:cs="Times New Roman"/>
                <w:b/>
                <w:bCs/>
              </w:rPr>
            </w:rPrChange>
          </w:rPr>
          <w:t>Inputed</w:t>
        </w:r>
        <w:proofErr w:type="spellEnd"/>
        <w:r w:rsidRPr="007C6633">
          <w:rPr>
            <w:rFonts w:ascii="Times New Roman" w:hAnsi="Times New Roman" w:cs="Times New Roman"/>
            <w:rPrChange w:id="24" w:author="Dhvani Patel" w:date="2023-02-16T13:38:00Z">
              <w:rPr>
                <w:rFonts w:ascii="Times New Roman" w:hAnsi="Times New Roman" w:cs="Times New Roman"/>
                <w:b/>
                <w:bCs/>
              </w:rPr>
            </w:rPrChange>
          </w:rPr>
          <w:t xml:space="preserve"> Lowercase </w:t>
        </w:r>
        <w:proofErr w:type="gramStart"/>
        <w:r w:rsidRPr="007C6633">
          <w:rPr>
            <w:rFonts w:ascii="Times New Roman" w:hAnsi="Times New Roman" w:cs="Times New Roman"/>
            <w:rPrChange w:id="25" w:author="Dhvani Patel" w:date="2023-02-16T13:38:00Z">
              <w:rPr>
                <w:rFonts w:ascii="Times New Roman" w:hAnsi="Times New Roman" w:cs="Times New Roman"/>
                <w:b/>
                <w:bCs/>
              </w:rPr>
            </w:rPrChange>
          </w:rPr>
          <w:t>String :</w:t>
        </w:r>
        <w:proofErr w:type="gramEnd"/>
        <w:r w:rsidRPr="007C6633">
          <w:rPr>
            <w:rFonts w:ascii="Times New Roman" w:hAnsi="Times New Roman" w:cs="Times New Roman"/>
            <w:rPrChange w:id="26" w:author="Dhvani Patel" w:date="2023-02-16T13:38:00Z">
              <w:rPr>
                <w:rFonts w:ascii="Times New Roman" w:hAnsi="Times New Roman" w:cs="Times New Roman"/>
                <w:b/>
                <w:bCs/>
              </w:rPr>
            </w:rPrChange>
          </w:rPr>
          <w:t xml:space="preserve"> $s"</w:t>
        </w:r>
      </w:ins>
    </w:p>
    <w:p w14:paraId="6CDBF4BD" w14:textId="68C0A40F" w:rsidR="007C6633" w:rsidRPr="00CF67B2" w:rsidRDefault="007C6633" w:rsidP="00CF67B2">
      <w:pPr>
        <w:pStyle w:val="ListParagraph"/>
        <w:rPr>
          <w:ins w:id="27" w:author="Dhvani Patel" w:date="2023-02-16T13:38:00Z"/>
          <w:rFonts w:ascii="Times New Roman" w:hAnsi="Times New Roman" w:cs="Times New Roman"/>
          <w:rPrChange w:id="28" w:author="Dhvani Patel" w:date="2023-02-16T13:50:00Z">
            <w:rPr>
              <w:ins w:id="29" w:author="Dhvani Patel" w:date="2023-02-16T13:38:00Z"/>
            </w:rPr>
          </w:rPrChange>
        </w:rPr>
      </w:pPr>
      <w:ins w:id="30" w:author="Dhvani Patel" w:date="2023-02-16T13:38:00Z">
        <w:r w:rsidRPr="007C6633">
          <w:rPr>
            <w:rFonts w:ascii="Times New Roman" w:hAnsi="Times New Roman" w:cs="Times New Roman"/>
            <w:rPrChange w:id="31" w:author="Dhvani Patel" w:date="2023-02-16T13:38:00Z">
              <w:rPr>
                <w:rFonts w:ascii="Times New Roman" w:hAnsi="Times New Roman" w:cs="Times New Roman"/>
                <w:b/>
                <w:bCs/>
              </w:rPr>
            </w:rPrChange>
          </w:rPr>
          <w:t xml:space="preserve">echo "Uppercase </w:t>
        </w:r>
        <w:proofErr w:type="gramStart"/>
        <w:r w:rsidRPr="007C6633">
          <w:rPr>
            <w:rFonts w:ascii="Times New Roman" w:hAnsi="Times New Roman" w:cs="Times New Roman"/>
            <w:rPrChange w:id="32" w:author="Dhvani Patel" w:date="2023-02-16T13:38:00Z">
              <w:rPr>
                <w:rFonts w:ascii="Times New Roman" w:hAnsi="Times New Roman" w:cs="Times New Roman"/>
                <w:b/>
                <w:bCs/>
              </w:rPr>
            </w:rPrChange>
          </w:rPr>
          <w:t>String :</w:t>
        </w:r>
        <w:proofErr w:type="gramEnd"/>
        <w:r w:rsidRPr="007C6633">
          <w:rPr>
            <w:rFonts w:ascii="Times New Roman" w:hAnsi="Times New Roman" w:cs="Times New Roman"/>
            <w:rPrChange w:id="33" w:author="Dhvani Patel" w:date="2023-02-16T13:38:00Z">
              <w:rPr>
                <w:rFonts w:ascii="Times New Roman" w:hAnsi="Times New Roman" w:cs="Times New Roman"/>
                <w:b/>
                <w:bCs/>
              </w:rPr>
            </w:rPrChange>
          </w:rPr>
          <w:t xml:space="preserve"> $</w:t>
        </w:r>
        <w:proofErr w:type="spellStart"/>
        <w:r w:rsidRPr="007C6633">
          <w:rPr>
            <w:rFonts w:ascii="Times New Roman" w:hAnsi="Times New Roman" w:cs="Times New Roman"/>
            <w:rPrChange w:id="34" w:author="Dhvani Patel" w:date="2023-02-16T13:38:00Z">
              <w:rPr>
                <w:rFonts w:ascii="Times New Roman" w:hAnsi="Times New Roman" w:cs="Times New Roman"/>
                <w:b/>
                <w:bCs/>
              </w:rPr>
            </w:rPrChange>
          </w:rPr>
          <w:t>upperstr</w:t>
        </w:r>
        <w:proofErr w:type="spellEnd"/>
        <w:r w:rsidRPr="007C6633">
          <w:rPr>
            <w:rFonts w:ascii="Times New Roman" w:hAnsi="Times New Roman" w:cs="Times New Roman"/>
            <w:rPrChange w:id="35" w:author="Dhvani Patel" w:date="2023-02-16T13:38:00Z">
              <w:rPr>
                <w:rFonts w:ascii="Times New Roman" w:hAnsi="Times New Roman" w:cs="Times New Roman"/>
                <w:b/>
                <w:bCs/>
              </w:rPr>
            </w:rPrChange>
          </w:rPr>
          <w:t>"</w:t>
        </w:r>
      </w:ins>
    </w:p>
    <w:p w14:paraId="414C8B02" w14:textId="3563D794" w:rsidR="007C6633" w:rsidRDefault="007C6633" w:rsidP="007C6633">
      <w:pPr>
        <w:pStyle w:val="ListParagraph"/>
        <w:rPr>
          <w:ins w:id="36" w:author="Dhvani Patel" w:date="2023-02-16T13:38:00Z"/>
          <w:rFonts w:ascii="Times New Roman" w:hAnsi="Times New Roman" w:cs="Times New Roman"/>
          <w:b/>
          <w:bCs/>
        </w:rPr>
      </w:pPr>
      <w:ins w:id="37" w:author="Dhvani Patel" w:date="2023-02-16T13:38:00Z">
        <w:r w:rsidRPr="007C6633">
          <w:rPr>
            <w:rFonts w:ascii="Times New Roman" w:hAnsi="Times New Roman" w:cs="Times New Roman"/>
            <w:b/>
            <w:bCs/>
            <w:rPrChange w:id="38" w:author="Dhvani Patel" w:date="2023-02-16T13:38:00Z">
              <w:rPr>
                <w:rFonts w:ascii="Times New Roman" w:hAnsi="Times New Roman" w:cs="Times New Roman"/>
              </w:rPr>
            </w:rPrChange>
          </w:rPr>
          <w:t>Command output:</w:t>
        </w:r>
      </w:ins>
    </w:p>
    <w:p w14:paraId="52521E42" w14:textId="40A9BF02" w:rsidR="007C6633" w:rsidRDefault="007C6633" w:rsidP="007C6633">
      <w:pPr>
        <w:pStyle w:val="ListParagraph"/>
        <w:jc w:val="center"/>
        <w:rPr>
          <w:ins w:id="39" w:author="Dhvani Patel" w:date="2023-02-16T13:39:00Z"/>
          <w:rFonts w:ascii="Times New Roman" w:hAnsi="Times New Roman" w:cs="Times New Roman"/>
          <w:b/>
          <w:bCs/>
        </w:rPr>
      </w:pPr>
      <w:ins w:id="40" w:author="Dhvani Patel" w:date="2023-02-16T13:39:00Z">
        <w:r w:rsidRPr="007C6633">
          <w:rPr>
            <w:rFonts w:ascii="Times New Roman" w:hAnsi="Times New Roman" w:cs="Times New Roman"/>
            <w:b/>
            <w:bCs/>
          </w:rPr>
          <w:drawing>
            <wp:inline distT="0" distB="0" distL="0" distR="0" wp14:anchorId="1A3F21C4" wp14:editId="59380C3C">
              <wp:extent cx="2757319" cy="755650"/>
              <wp:effectExtent l="0" t="0" r="5080" b="635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79138" cy="7616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117CE7" w14:textId="0FC0D553" w:rsidR="007C6633" w:rsidRDefault="007C6633" w:rsidP="007C6633">
      <w:pPr>
        <w:pStyle w:val="ListParagraph"/>
        <w:numPr>
          <w:ilvl w:val="0"/>
          <w:numId w:val="2"/>
        </w:numPr>
        <w:rPr>
          <w:ins w:id="41" w:author="Dhvani Patel" w:date="2023-02-16T13:41:00Z"/>
          <w:rFonts w:ascii="Times New Roman" w:hAnsi="Times New Roman" w:cs="Times New Roman"/>
          <w:b/>
          <w:bCs/>
        </w:rPr>
      </w:pPr>
      <w:ins w:id="42" w:author="Dhvani Patel" w:date="2023-02-16T13:39:00Z">
        <w:r>
          <w:rPr>
            <w:rFonts w:ascii="Times New Roman" w:hAnsi="Times New Roman" w:cs="Times New Roman"/>
            <w:b/>
            <w:bCs/>
          </w:rPr>
          <w:t>Write a Shell script to</w:t>
        </w:r>
      </w:ins>
      <w:ins w:id="43" w:author="Dhvani Patel" w:date="2023-02-16T13:40:00Z">
        <w:r>
          <w:rPr>
            <w:rFonts w:ascii="Times New Roman" w:hAnsi="Times New Roman" w:cs="Times New Roman"/>
            <w:b/>
            <w:bCs/>
          </w:rPr>
          <w:t xml:space="preserve"> </w:t>
        </w:r>
      </w:ins>
      <w:ins w:id="44" w:author="Dhvani Patel" w:date="2023-02-16T13:41:00Z">
        <w:r>
          <w:rPr>
            <w:rFonts w:ascii="Times New Roman" w:hAnsi="Times New Roman" w:cs="Times New Roman"/>
            <w:b/>
            <w:bCs/>
          </w:rPr>
          <w:t>find reverse of given number.</w:t>
        </w:r>
      </w:ins>
    </w:p>
    <w:p w14:paraId="73C49ACE" w14:textId="43DEF7A6" w:rsidR="007C6633" w:rsidRDefault="007C6633" w:rsidP="007C6633">
      <w:pPr>
        <w:pStyle w:val="ListParagraph"/>
        <w:rPr>
          <w:ins w:id="45" w:author="Dhvani Patel" w:date="2023-02-16T13:41:00Z"/>
          <w:rFonts w:ascii="Times New Roman" w:hAnsi="Times New Roman" w:cs="Times New Roman"/>
          <w:b/>
          <w:bCs/>
        </w:rPr>
      </w:pPr>
      <w:ins w:id="46" w:author="Dhvani Patel" w:date="2023-02-16T13:41:00Z">
        <w:r>
          <w:rPr>
            <w:rFonts w:ascii="Times New Roman" w:hAnsi="Times New Roman" w:cs="Times New Roman"/>
            <w:b/>
            <w:bCs/>
          </w:rPr>
          <w:t>Shell Script:</w:t>
        </w:r>
      </w:ins>
    </w:p>
    <w:p w14:paraId="334E4CC8" w14:textId="77777777" w:rsidR="007C6633" w:rsidRPr="007C6633" w:rsidRDefault="007C6633" w:rsidP="007C6633">
      <w:pPr>
        <w:pStyle w:val="ListParagraph"/>
        <w:rPr>
          <w:ins w:id="47" w:author="Dhvani Patel" w:date="2023-02-16T13:41:00Z"/>
          <w:rFonts w:ascii="Times New Roman" w:hAnsi="Times New Roman" w:cs="Times New Roman"/>
          <w:rPrChange w:id="48" w:author="Dhvani Patel" w:date="2023-02-16T13:41:00Z">
            <w:rPr>
              <w:ins w:id="49" w:author="Dhvani Patel" w:date="2023-02-16T13:41:00Z"/>
              <w:rFonts w:ascii="Times New Roman" w:hAnsi="Times New Roman" w:cs="Times New Roman"/>
              <w:b/>
              <w:bCs/>
            </w:rPr>
          </w:rPrChange>
        </w:rPr>
      </w:pPr>
      <w:ins w:id="50" w:author="Dhvani Patel" w:date="2023-02-16T13:41:00Z">
        <w:r w:rsidRPr="007C6633">
          <w:rPr>
            <w:rFonts w:ascii="Times New Roman" w:hAnsi="Times New Roman" w:cs="Times New Roman"/>
            <w:rPrChange w:id="51" w:author="Dhvani Patel" w:date="2023-02-16T13:41:00Z">
              <w:rPr>
                <w:rFonts w:ascii="Times New Roman" w:hAnsi="Times New Roman" w:cs="Times New Roman"/>
                <w:b/>
                <w:bCs/>
              </w:rPr>
            </w:rPrChange>
          </w:rPr>
          <w:t>read -p "Enter a number: " number</w:t>
        </w:r>
      </w:ins>
    </w:p>
    <w:p w14:paraId="5DE46235" w14:textId="77777777" w:rsidR="007C6633" w:rsidRPr="007C6633" w:rsidRDefault="007C6633" w:rsidP="007C6633">
      <w:pPr>
        <w:pStyle w:val="ListParagraph"/>
        <w:rPr>
          <w:ins w:id="52" w:author="Dhvani Patel" w:date="2023-02-16T13:41:00Z"/>
          <w:rFonts w:ascii="Times New Roman" w:hAnsi="Times New Roman" w:cs="Times New Roman"/>
          <w:rPrChange w:id="53" w:author="Dhvani Patel" w:date="2023-02-16T13:41:00Z">
            <w:rPr>
              <w:ins w:id="54" w:author="Dhvani Patel" w:date="2023-02-16T13:41:00Z"/>
              <w:rFonts w:ascii="Times New Roman" w:hAnsi="Times New Roman" w:cs="Times New Roman"/>
              <w:b/>
              <w:bCs/>
            </w:rPr>
          </w:rPrChange>
        </w:rPr>
      </w:pPr>
      <w:ins w:id="55" w:author="Dhvani Patel" w:date="2023-02-16T13:41:00Z">
        <w:r w:rsidRPr="007C6633">
          <w:rPr>
            <w:rFonts w:ascii="Times New Roman" w:hAnsi="Times New Roman" w:cs="Times New Roman"/>
            <w:rPrChange w:id="56" w:author="Dhvani Patel" w:date="2023-02-16T13:41:00Z">
              <w:rPr>
                <w:rFonts w:ascii="Times New Roman" w:hAnsi="Times New Roman" w:cs="Times New Roman"/>
                <w:b/>
                <w:bCs/>
              </w:rPr>
            </w:rPrChange>
          </w:rPr>
          <w:t>temp=$number</w:t>
        </w:r>
      </w:ins>
    </w:p>
    <w:p w14:paraId="1D986505" w14:textId="77777777" w:rsidR="007C6633" w:rsidRPr="007C6633" w:rsidRDefault="007C6633" w:rsidP="007C6633">
      <w:pPr>
        <w:pStyle w:val="ListParagraph"/>
        <w:rPr>
          <w:ins w:id="57" w:author="Dhvani Patel" w:date="2023-02-16T13:41:00Z"/>
          <w:rFonts w:ascii="Times New Roman" w:hAnsi="Times New Roman" w:cs="Times New Roman"/>
          <w:rPrChange w:id="58" w:author="Dhvani Patel" w:date="2023-02-16T13:41:00Z">
            <w:rPr>
              <w:ins w:id="59" w:author="Dhvani Patel" w:date="2023-02-16T13:41:00Z"/>
              <w:rFonts w:ascii="Times New Roman" w:hAnsi="Times New Roman" w:cs="Times New Roman"/>
              <w:b/>
              <w:bCs/>
            </w:rPr>
          </w:rPrChange>
        </w:rPr>
      </w:pPr>
      <w:ins w:id="60" w:author="Dhvani Patel" w:date="2023-02-16T13:41:00Z">
        <w:r w:rsidRPr="007C6633">
          <w:rPr>
            <w:rFonts w:ascii="Times New Roman" w:hAnsi="Times New Roman" w:cs="Times New Roman"/>
            <w:rPrChange w:id="61" w:author="Dhvani Patel" w:date="2023-02-16T13:41:00Z">
              <w:rPr>
                <w:rFonts w:ascii="Times New Roman" w:hAnsi="Times New Roman" w:cs="Times New Roman"/>
                <w:b/>
                <w:bCs/>
              </w:rPr>
            </w:rPrChange>
          </w:rPr>
          <w:t xml:space="preserve">while [ $temp -ne </w:t>
        </w:r>
        <w:proofErr w:type="gramStart"/>
        <w:r w:rsidRPr="007C6633">
          <w:rPr>
            <w:rFonts w:ascii="Times New Roman" w:hAnsi="Times New Roman" w:cs="Times New Roman"/>
            <w:rPrChange w:id="62" w:author="Dhvani Patel" w:date="2023-02-16T13:41:00Z">
              <w:rPr>
                <w:rFonts w:ascii="Times New Roman" w:hAnsi="Times New Roman" w:cs="Times New Roman"/>
                <w:b/>
                <w:bCs/>
              </w:rPr>
            </w:rPrChange>
          </w:rPr>
          <w:t>0 ]</w:t>
        </w:r>
        <w:proofErr w:type="gramEnd"/>
      </w:ins>
    </w:p>
    <w:p w14:paraId="7A683B84" w14:textId="77777777" w:rsidR="007C6633" w:rsidRPr="007C6633" w:rsidRDefault="007C6633" w:rsidP="007C6633">
      <w:pPr>
        <w:pStyle w:val="ListParagraph"/>
        <w:rPr>
          <w:ins w:id="63" w:author="Dhvani Patel" w:date="2023-02-16T13:41:00Z"/>
          <w:rFonts w:ascii="Times New Roman" w:hAnsi="Times New Roman" w:cs="Times New Roman"/>
          <w:rPrChange w:id="64" w:author="Dhvani Patel" w:date="2023-02-16T13:41:00Z">
            <w:rPr>
              <w:ins w:id="65" w:author="Dhvani Patel" w:date="2023-02-16T13:41:00Z"/>
              <w:rFonts w:ascii="Times New Roman" w:hAnsi="Times New Roman" w:cs="Times New Roman"/>
              <w:b/>
              <w:bCs/>
            </w:rPr>
          </w:rPrChange>
        </w:rPr>
      </w:pPr>
      <w:ins w:id="66" w:author="Dhvani Patel" w:date="2023-02-16T13:41:00Z">
        <w:r w:rsidRPr="007C6633">
          <w:rPr>
            <w:rFonts w:ascii="Times New Roman" w:hAnsi="Times New Roman" w:cs="Times New Roman"/>
            <w:rPrChange w:id="67" w:author="Dhvani Patel" w:date="2023-02-16T13:41:00Z">
              <w:rPr>
                <w:rFonts w:ascii="Times New Roman" w:hAnsi="Times New Roman" w:cs="Times New Roman"/>
                <w:b/>
                <w:bCs/>
              </w:rPr>
            </w:rPrChange>
          </w:rPr>
          <w:lastRenderedPageBreak/>
          <w:t>do</w:t>
        </w:r>
      </w:ins>
    </w:p>
    <w:p w14:paraId="0BC03AD5" w14:textId="77777777" w:rsidR="007C6633" w:rsidRPr="007C6633" w:rsidRDefault="007C6633" w:rsidP="007C6633">
      <w:pPr>
        <w:pStyle w:val="ListParagraph"/>
        <w:rPr>
          <w:ins w:id="68" w:author="Dhvani Patel" w:date="2023-02-16T13:41:00Z"/>
          <w:rFonts w:ascii="Times New Roman" w:hAnsi="Times New Roman" w:cs="Times New Roman"/>
          <w:rPrChange w:id="69" w:author="Dhvani Patel" w:date="2023-02-16T13:41:00Z">
            <w:rPr>
              <w:ins w:id="70" w:author="Dhvani Patel" w:date="2023-02-16T13:41:00Z"/>
              <w:rFonts w:ascii="Times New Roman" w:hAnsi="Times New Roman" w:cs="Times New Roman"/>
              <w:b/>
              <w:bCs/>
            </w:rPr>
          </w:rPrChange>
        </w:rPr>
      </w:pPr>
      <w:ins w:id="71" w:author="Dhvani Patel" w:date="2023-02-16T13:41:00Z">
        <w:r w:rsidRPr="007C6633">
          <w:rPr>
            <w:rFonts w:ascii="Times New Roman" w:hAnsi="Times New Roman" w:cs="Times New Roman"/>
            <w:rPrChange w:id="72" w:author="Dhvani Patel" w:date="2023-02-16T13:41:00Z">
              <w:rPr>
                <w:rFonts w:ascii="Times New Roman" w:hAnsi="Times New Roman" w:cs="Times New Roman"/>
                <w:b/>
                <w:bCs/>
              </w:rPr>
            </w:rPrChange>
          </w:rPr>
          <w:t xml:space="preserve"> reverse=$reverse$((temp%10))</w:t>
        </w:r>
      </w:ins>
    </w:p>
    <w:p w14:paraId="689DA4DD" w14:textId="77777777" w:rsidR="007C6633" w:rsidRPr="007C6633" w:rsidRDefault="007C6633" w:rsidP="007C6633">
      <w:pPr>
        <w:pStyle w:val="ListParagraph"/>
        <w:rPr>
          <w:ins w:id="73" w:author="Dhvani Patel" w:date="2023-02-16T13:41:00Z"/>
          <w:rFonts w:ascii="Times New Roman" w:hAnsi="Times New Roman" w:cs="Times New Roman"/>
          <w:rPrChange w:id="74" w:author="Dhvani Patel" w:date="2023-02-16T13:41:00Z">
            <w:rPr>
              <w:ins w:id="75" w:author="Dhvani Patel" w:date="2023-02-16T13:41:00Z"/>
              <w:rFonts w:ascii="Times New Roman" w:hAnsi="Times New Roman" w:cs="Times New Roman"/>
              <w:b/>
              <w:bCs/>
            </w:rPr>
          </w:rPrChange>
        </w:rPr>
      </w:pPr>
      <w:ins w:id="76" w:author="Dhvani Patel" w:date="2023-02-16T13:41:00Z">
        <w:r w:rsidRPr="007C6633">
          <w:rPr>
            <w:rFonts w:ascii="Times New Roman" w:hAnsi="Times New Roman" w:cs="Times New Roman"/>
            <w:rPrChange w:id="77" w:author="Dhvani Patel" w:date="2023-02-16T13:41:00Z">
              <w:rPr>
                <w:rFonts w:ascii="Times New Roman" w:hAnsi="Times New Roman" w:cs="Times New Roman"/>
                <w:b/>
                <w:bCs/>
              </w:rPr>
            </w:rPrChange>
          </w:rPr>
          <w:t xml:space="preserve"> temp=$((temp/10))</w:t>
        </w:r>
      </w:ins>
    </w:p>
    <w:p w14:paraId="02CAA7ED" w14:textId="77777777" w:rsidR="007C6633" w:rsidRPr="007C6633" w:rsidRDefault="007C6633" w:rsidP="007C6633">
      <w:pPr>
        <w:pStyle w:val="ListParagraph"/>
        <w:rPr>
          <w:ins w:id="78" w:author="Dhvani Patel" w:date="2023-02-16T13:41:00Z"/>
          <w:rFonts w:ascii="Times New Roman" w:hAnsi="Times New Roman" w:cs="Times New Roman"/>
          <w:rPrChange w:id="79" w:author="Dhvani Patel" w:date="2023-02-16T13:41:00Z">
            <w:rPr>
              <w:ins w:id="80" w:author="Dhvani Patel" w:date="2023-02-16T13:41:00Z"/>
              <w:rFonts w:ascii="Times New Roman" w:hAnsi="Times New Roman" w:cs="Times New Roman"/>
              <w:b/>
              <w:bCs/>
            </w:rPr>
          </w:rPrChange>
        </w:rPr>
      </w:pPr>
      <w:ins w:id="81" w:author="Dhvani Patel" w:date="2023-02-16T13:41:00Z">
        <w:r w:rsidRPr="007C6633">
          <w:rPr>
            <w:rFonts w:ascii="Times New Roman" w:hAnsi="Times New Roman" w:cs="Times New Roman"/>
            <w:rPrChange w:id="82" w:author="Dhvani Patel" w:date="2023-02-16T13:41:00Z">
              <w:rPr>
                <w:rFonts w:ascii="Times New Roman" w:hAnsi="Times New Roman" w:cs="Times New Roman"/>
                <w:b/>
                <w:bCs/>
              </w:rPr>
            </w:rPrChange>
          </w:rPr>
          <w:t>done</w:t>
        </w:r>
      </w:ins>
    </w:p>
    <w:p w14:paraId="5BCF6628" w14:textId="582E1781" w:rsidR="007C6633" w:rsidRDefault="007C6633" w:rsidP="007C6633">
      <w:pPr>
        <w:pStyle w:val="ListParagraph"/>
        <w:rPr>
          <w:ins w:id="83" w:author="Dhvani Patel" w:date="2023-02-16T13:41:00Z"/>
          <w:rFonts w:ascii="Times New Roman" w:hAnsi="Times New Roman" w:cs="Times New Roman"/>
        </w:rPr>
      </w:pPr>
      <w:ins w:id="84" w:author="Dhvani Patel" w:date="2023-02-16T13:41:00Z">
        <w:r w:rsidRPr="007C6633">
          <w:rPr>
            <w:rFonts w:ascii="Times New Roman" w:hAnsi="Times New Roman" w:cs="Times New Roman"/>
            <w:rPrChange w:id="85" w:author="Dhvani Patel" w:date="2023-02-16T13:41:00Z">
              <w:rPr>
                <w:rFonts w:ascii="Times New Roman" w:hAnsi="Times New Roman" w:cs="Times New Roman"/>
                <w:b/>
                <w:bCs/>
              </w:rPr>
            </w:rPrChange>
          </w:rPr>
          <w:t>echo "Reverse of number is $reverse"</w:t>
        </w:r>
      </w:ins>
    </w:p>
    <w:p w14:paraId="7B489CA8" w14:textId="77777777" w:rsidR="007C6633" w:rsidRDefault="007C6633" w:rsidP="007C6633">
      <w:pPr>
        <w:pStyle w:val="ListParagraph"/>
        <w:rPr>
          <w:ins w:id="86" w:author="Dhvani Patel" w:date="2023-02-16T13:41:00Z"/>
          <w:rFonts w:ascii="Times New Roman" w:hAnsi="Times New Roman" w:cs="Times New Roman"/>
        </w:rPr>
      </w:pPr>
    </w:p>
    <w:p w14:paraId="641B3936" w14:textId="7F668220" w:rsidR="007C6633" w:rsidRDefault="007C6633" w:rsidP="007C6633">
      <w:pPr>
        <w:pStyle w:val="ListParagraph"/>
        <w:jc w:val="center"/>
        <w:rPr>
          <w:ins w:id="87" w:author="Dhvani Patel" w:date="2023-02-16T13:43:00Z"/>
          <w:rFonts w:ascii="Times New Roman" w:hAnsi="Times New Roman" w:cs="Times New Roman"/>
          <w:b/>
          <w:bCs/>
        </w:rPr>
      </w:pPr>
      <w:ins w:id="88" w:author="Dhvani Patel" w:date="2023-02-16T13:41:00Z">
        <w:r w:rsidRPr="007C6633">
          <w:rPr>
            <w:rFonts w:ascii="Times New Roman" w:hAnsi="Times New Roman" w:cs="Times New Roman"/>
            <w:b/>
            <w:bCs/>
            <w:rPrChange w:id="89" w:author="Dhvani Patel" w:date="2023-02-16T13:41:00Z">
              <w:rPr>
                <w:rFonts w:ascii="Times New Roman" w:hAnsi="Times New Roman" w:cs="Times New Roman"/>
              </w:rPr>
            </w:rPrChange>
          </w:rPr>
          <w:t>Command output:</w:t>
        </w:r>
        <w:r w:rsidRPr="007C6633">
          <w:rPr>
            <w:rFonts w:ascii="Times New Roman" w:hAnsi="Times New Roman" w:cs="Times New Roman"/>
            <w:b/>
            <w:bCs/>
            <w:rPrChange w:id="90" w:author="Dhvani Patel" w:date="2023-02-16T13:41:00Z">
              <w:rPr>
                <w:rFonts w:ascii="Times New Roman" w:hAnsi="Times New Roman" w:cs="Times New Roman"/>
              </w:rPr>
            </w:rPrChange>
          </w:rPr>
          <w:br/>
        </w:r>
      </w:ins>
      <w:ins w:id="91" w:author="Dhvani Patel" w:date="2023-02-16T13:43:00Z">
        <w:r w:rsidRPr="007C6633">
          <w:rPr>
            <w:rFonts w:ascii="Times New Roman" w:hAnsi="Times New Roman" w:cs="Times New Roman"/>
            <w:b/>
            <w:bCs/>
          </w:rPr>
          <w:drawing>
            <wp:inline distT="0" distB="0" distL="0" distR="0" wp14:anchorId="2E8597BF" wp14:editId="43DAAEF3">
              <wp:extent cx="2508250" cy="611579"/>
              <wp:effectExtent l="0" t="0" r="635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8968" cy="6141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A9B0A7A" w14:textId="7AA62321" w:rsidR="007C6633" w:rsidRDefault="007C6633" w:rsidP="007C6633">
      <w:pPr>
        <w:pStyle w:val="ListParagraph"/>
        <w:numPr>
          <w:ilvl w:val="0"/>
          <w:numId w:val="2"/>
        </w:numPr>
        <w:rPr>
          <w:ins w:id="92" w:author="Dhvani Patel" w:date="2023-02-16T13:43:00Z"/>
          <w:rFonts w:ascii="Times New Roman" w:hAnsi="Times New Roman" w:cs="Times New Roman"/>
          <w:b/>
          <w:bCs/>
        </w:rPr>
      </w:pPr>
      <w:ins w:id="93" w:author="Dhvani Patel" w:date="2023-02-16T13:43:00Z">
        <w:r>
          <w:rPr>
            <w:rFonts w:ascii="Times New Roman" w:hAnsi="Times New Roman" w:cs="Times New Roman"/>
            <w:b/>
            <w:bCs/>
          </w:rPr>
          <w:t>Write a Shell Script to</w:t>
        </w:r>
      </w:ins>
      <w:ins w:id="94" w:author="Dhvani Patel" w:date="2023-02-16T13:44:00Z">
        <w:r>
          <w:rPr>
            <w:rFonts w:ascii="Times New Roman" w:hAnsi="Times New Roman" w:cs="Times New Roman"/>
            <w:b/>
            <w:bCs/>
          </w:rPr>
          <w:t xml:space="preserve"> sum of all digits.</w:t>
        </w:r>
      </w:ins>
    </w:p>
    <w:p w14:paraId="6CB49605" w14:textId="22034462" w:rsidR="007C6633" w:rsidRDefault="007C6633" w:rsidP="007C6633">
      <w:pPr>
        <w:pStyle w:val="ListParagraph"/>
        <w:rPr>
          <w:ins w:id="95" w:author="Dhvani Patel" w:date="2023-02-16T13:44:00Z"/>
          <w:rFonts w:ascii="Times New Roman" w:hAnsi="Times New Roman" w:cs="Times New Roman"/>
          <w:b/>
          <w:bCs/>
        </w:rPr>
      </w:pPr>
      <w:ins w:id="96" w:author="Dhvani Patel" w:date="2023-02-16T13:43:00Z">
        <w:r>
          <w:rPr>
            <w:rFonts w:ascii="Times New Roman" w:hAnsi="Times New Roman" w:cs="Times New Roman"/>
            <w:b/>
            <w:bCs/>
          </w:rPr>
          <w:t>Shell Script</w:t>
        </w:r>
      </w:ins>
      <w:ins w:id="97" w:author="Dhvani Patel" w:date="2023-02-16T13:44:00Z">
        <w:r>
          <w:rPr>
            <w:rFonts w:ascii="Times New Roman" w:hAnsi="Times New Roman" w:cs="Times New Roman"/>
            <w:b/>
            <w:bCs/>
          </w:rPr>
          <w:t>:</w:t>
        </w:r>
      </w:ins>
    </w:p>
    <w:p w14:paraId="1F2542E3" w14:textId="77777777" w:rsidR="007C6633" w:rsidRPr="007C6633" w:rsidRDefault="007C6633" w:rsidP="007C6633">
      <w:pPr>
        <w:pStyle w:val="ListParagraph"/>
        <w:rPr>
          <w:ins w:id="98" w:author="Dhvani Patel" w:date="2023-02-16T13:44:00Z"/>
          <w:rFonts w:ascii="Times New Roman" w:hAnsi="Times New Roman" w:cs="Times New Roman"/>
          <w:rPrChange w:id="99" w:author="Dhvani Patel" w:date="2023-02-16T13:44:00Z">
            <w:rPr>
              <w:ins w:id="100" w:author="Dhvani Patel" w:date="2023-02-16T13:44:00Z"/>
              <w:rFonts w:ascii="Times New Roman" w:hAnsi="Times New Roman" w:cs="Times New Roman"/>
              <w:b/>
              <w:bCs/>
            </w:rPr>
          </w:rPrChange>
        </w:rPr>
      </w:pPr>
      <w:ins w:id="101" w:author="Dhvani Patel" w:date="2023-02-16T13:44:00Z">
        <w:r w:rsidRPr="007C6633">
          <w:rPr>
            <w:rFonts w:ascii="Times New Roman" w:hAnsi="Times New Roman" w:cs="Times New Roman"/>
            <w:rPrChange w:id="102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 xml:space="preserve">read -p "Enter a number:" </w:t>
        </w:r>
        <w:proofErr w:type="spellStart"/>
        <w:r w:rsidRPr="007C6633">
          <w:rPr>
            <w:rFonts w:ascii="Times New Roman" w:hAnsi="Times New Roman" w:cs="Times New Roman"/>
            <w:rPrChange w:id="103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>num</w:t>
        </w:r>
        <w:proofErr w:type="spellEnd"/>
      </w:ins>
    </w:p>
    <w:p w14:paraId="7383C2B9" w14:textId="77777777" w:rsidR="007C6633" w:rsidRPr="007C6633" w:rsidRDefault="007C6633" w:rsidP="007C6633">
      <w:pPr>
        <w:pStyle w:val="ListParagraph"/>
        <w:rPr>
          <w:ins w:id="104" w:author="Dhvani Patel" w:date="2023-02-16T13:44:00Z"/>
          <w:rFonts w:ascii="Times New Roman" w:hAnsi="Times New Roman" w:cs="Times New Roman"/>
          <w:rPrChange w:id="105" w:author="Dhvani Patel" w:date="2023-02-16T13:44:00Z">
            <w:rPr>
              <w:ins w:id="106" w:author="Dhvani Patel" w:date="2023-02-16T13:44:00Z"/>
              <w:rFonts w:ascii="Times New Roman" w:hAnsi="Times New Roman" w:cs="Times New Roman"/>
              <w:b/>
              <w:bCs/>
            </w:rPr>
          </w:rPrChange>
        </w:rPr>
      </w:pPr>
      <w:ins w:id="107" w:author="Dhvani Patel" w:date="2023-02-16T13:44:00Z">
        <w:r w:rsidRPr="007C6633">
          <w:rPr>
            <w:rFonts w:ascii="Times New Roman" w:hAnsi="Times New Roman" w:cs="Times New Roman"/>
            <w:rPrChange w:id="108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>sum=0</w:t>
        </w:r>
      </w:ins>
    </w:p>
    <w:p w14:paraId="20D21F42" w14:textId="77777777" w:rsidR="007C6633" w:rsidRPr="007C6633" w:rsidRDefault="007C6633" w:rsidP="007C6633">
      <w:pPr>
        <w:pStyle w:val="ListParagraph"/>
        <w:rPr>
          <w:ins w:id="109" w:author="Dhvani Patel" w:date="2023-02-16T13:44:00Z"/>
          <w:rFonts w:ascii="Times New Roman" w:hAnsi="Times New Roman" w:cs="Times New Roman"/>
          <w:rPrChange w:id="110" w:author="Dhvani Patel" w:date="2023-02-16T13:44:00Z">
            <w:rPr>
              <w:ins w:id="111" w:author="Dhvani Patel" w:date="2023-02-16T13:44:00Z"/>
              <w:rFonts w:ascii="Times New Roman" w:hAnsi="Times New Roman" w:cs="Times New Roman"/>
              <w:b/>
              <w:bCs/>
            </w:rPr>
          </w:rPrChange>
        </w:rPr>
      </w:pPr>
      <w:ins w:id="112" w:author="Dhvani Patel" w:date="2023-02-16T13:44:00Z">
        <w:r w:rsidRPr="007C6633">
          <w:rPr>
            <w:rFonts w:ascii="Times New Roman" w:hAnsi="Times New Roman" w:cs="Times New Roman"/>
            <w:rPrChange w:id="113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>while [ $</w:t>
        </w:r>
        <w:proofErr w:type="spellStart"/>
        <w:r w:rsidRPr="007C6633">
          <w:rPr>
            <w:rFonts w:ascii="Times New Roman" w:hAnsi="Times New Roman" w:cs="Times New Roman"/>
            <w:rPrChange w:id="114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>num</w:t>
        </w:r>
        <w:proofErr w:type="spellEnd"/>
        <w:r w:rsidRPr="007C6633">
          <w:rPr>
            <w:rFonts w:ascii="Times New Roman" w:hAnsi="Times New Roman" w:cs="Times New Roman"/>
            <w:rPrChange w:id="115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 xml:space="preserve"> -</w:t>
        </w:r>
        <w:proofErr w:type="spellStart"/>
        <w:r w:rsidRPr="007C6633">
          <w:rPr>
            <w:rFonts w:ascii="Times New Roman" w:hAnsi="Times New Roman" w:cs="Times New Roman"/>
            <w:rPrChange w:id="116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>gt</w:t>
        </w:r>
        <w:proofErr w:type="spellEnd"/>
        <w:r w:rsidRPr="007C6633">
          <w:rPr>
            <w:rFonts w:ascii="Times New Roman" w:hAnsi="Times New Roman" w:cs="Times New Roman"/>
            <w:rPrChange w:id="117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 xml:space="preserve"> </w:t>
        </w:r>
        <w:proofErr w:type="gramStart"/>
        <w:r w:rsidRPr="007C6633">
          <w:rPr>
            <w:rFonts w:ascii="Times New Roman" w:hAnsi="Times New Roman" w:cs="Times New Roman"/>
            <w:rPrChange w:id="118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>0 ]</w:t>
        </w:r>
        <w:proofErr w:type="gramEnd"/>
      </w:ins>
    </w:p>
    <w:p w14:paraId="3805D7C1" w14:textId="77777777" w:rsidR="007C6633" w:rsidRPr="007C6633" w:rsidRDefault="007C6633" w:rsidP="007C6633">
      <w:pPr>
        <w:pStyle w:val="ListParagraph"/>
        <w:rPr>
          <w:ins w:id="119" w:author="Dhvani Patel" w:date="2023-02-16T13:44:00Z"/>
          <w:rFonts w:ascii="Times New Roman" w:hAnsi="Times New Roman" w:cs="Times New Roman"/>
          <w:rPrChange w:id="120" w:author="Dhvani Patel" w:date="2023-02-16T13:44:00Z">
            <w:rPr>
              <w:ins w:id="121" w:author="Dhvani Patel" w:date="2023-02-16T13:44:00Z"/>
              <w:rFonts w:ascii="Times New Roman" w:hAnsi="Times New Roman" w:cs="Times New Roman"/>
              <w:b/>
              <w:bCs/>
            </w:rPr>
          </w:rPrChange>
        </w:rPr>
      </w:pPr>
      <w:ins w:id="122" w:author="Dhvani Patel" w:date="2023-02-16T13:44:00Z">
        <w:r w:rsidRPr="007C6633">
          <w:rPr>
            <w:rFonts w:ascii="Times New Roman" w:hAnsi="Times New Roman" w:cs="Times New Roman"/>
            <w:rPrChange w:id="123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>do</w:t>
        </w:r>
      </w:ins>
    </w:p>
    <w:p w14:paraId="5332EA78" w14:textId="77777777" w:rsidR="007C6633" w:rsidRPr="007C6633" w:rsidRDefault="007C6633" w:rsidP="007C6633">
      <w:pPr>
        <w:pStyle w:val="ListParagraph"/>
        <w:rPr>
          <w:ins w:id="124" w:author="Dhvani Patel" w:date="2023-02-16T13:44:00Z"/>
          <w:rFonts w:ascii="Times New Roman" w:hAnsi="Times New Roman" w:cs="Times New Roman"/>
          <w:rPrChange w:id="125" w:author="Dhvani Patel" w:date="2023-02-16T13:44:00Z">
            <w:rPr>
              <w:ins w:id="126" w:author="Dhvani Patel" w:date="2023-02-16T13:44:00Z"/>
              <w:rFonts w:ascii="Times New Roman" w:hAnsi="Times New Roman" w:cs="Times New Roman"/>
              <w:b/>
              <w:bCs/>
            </w:rPr>
          </w:rPrChange>
        </w:rPr>
      </w:pPr>
      <w:ins w:id="127" w:author="Dhvani Patel" w:date="2023-02-16T13:44:00Z">
        <w:r w:rsidRPr="007C6633">
          <w:rPr>
            <w:rFonts w:ascii="Times New Roman" w:hAnsi="Times New Roman" w:cs="Times New Roman"/>
            <w:rPrChange w:id="128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 xml:space="preserve"> mod=`expr $</w:t>
        </w:r>
        <w:proofErr w:type="spellStart"/>
        <w:r w:rsidRPr="007C6633">
          <w:rPr>
            <w:rFonts w:ascii="Times New Roman" w:hAnsi="Times New Roman" w:cs="Times New Roman"/>
            <w:rPrChange w:id="129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>num</w:t>
        </w:r>
        <w:proofErr w:type="spellEnd"/>
        <w:r w:rsidRPr="007C6633">
          <w:rPr>
            <w:rFonts w:ascii="Times New Roman" w:hAnsi="Times New Roman" w:cs="Times New Roman"/>
            <w:rPrChange w:id="130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 xml:space="preserve"> % 10` </w:t>
        </w:r>
      </w:ins>
    </w:p>
    <w:p w14:paraId="6359D1E3" w14:textId="77777777" w:rsidR="007C6633" w:rsidRPr="007C6633" w:rsidRDefault="007C6633" w:rsidP="007C6633">
      <w:pPr>
        <w:pStyle w:val="ListParagraph"/>
        <w:rPr>
          <w:ins w:id="131" w:author="Dhvani Patel" w:date="2023-02-16T13:44:00Z"/>
          <w:rFonts w:ascii="Times New Roman" w:hAnsi="Times New Roman" w:cs="Times New Roman"/>
          <w:rPrChange w:id="132" w:author="Dhvani Patel" w:date="2023-02-16T13:44:00Z">
            <w:rPr>
              <w:ins w:id="133" w:author="Dhvani Patel" w:date="2023-02-16T13:44:00Z"/>
              <w:rFonts w:ascii="Times New Roman" w:hAnsi="Times New Roman" w:cs="Times New Roman"/>
              <w:b/>
              <w:bCs/>
            </w:rPr>
          </w:rPrChange>
        </w:rPr>
      </w:pPr>
      <w:ins w:id="134" w:author="Dhvani Patel" w:date="2023-02-16T13:44:00Z">
        <w:r w:rsidRPr="007C6633">
          <w:rPr>
            <w:rFonts w:ascii="Times New Roman" w:hAnsi="Times New Roman" w:cs="Times New Roman"/>
            <w:rPrChange w:id="135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 xml:space="preserve"> sum=`expr $sum + $mod` </w:t>
        </w:r>
      </w:ins>
    </w:p>
    <w:p w14:paraId="07D5D892" w14:textId="77777777" w:rsidR="007C6633" w:rsidRPr="007C6633" w:rsidRDefault="007C6633" w:rsidP="007C6633">
      <w:pPr>
        <w:pStyle w:val="ListParagraph"/>
        <w:rPr>
          <w:ins w:id="136" w:author="Dhvani Patel" w:date="2023-02-16T13:44:00Z"/>
          <w:rFonts w:ascii="Times New Roman" w:hAnsi="Times New Roman" w:cs="Times New Roman"/>
          <w:rPrChange w:id="137" w:author="Dhvani Patel" w:date="2023-02-16T13:44:00Z">
            <w:rPr>
              <w:ins w:id="138" w:author="Dhvani Patel" w:date="2023-02-16T13:44:00Z"/>
              <w:rFonts w:ascii="Times New Roman" w:hAnsi="Times New Roman" w:cs="Times New Roman"/>
              <w:b/>
              <w:bCs/>
            </w:rPr>
          </w:rPrChange>
        </w:rPr>
      </w:pPr>
      <w:ins w:id="139" w:author="Dhvani Patel" w:date="2023-02-16T13:44:00Z">
        <w:r w:rsidRPr="007C6633">
          <w:rPr>
            <w:rFonts w:ascii="Times New Roman" w:hAnsi="Times New Roman" w:cs="Times New Roman"/>
            <w:rPrChange w:id="140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 xml:space="preserve"> </w:t>
        </w:r>
        <w:proofErr w:type="spellStart"/>
        <w:r w:rsidRPr="007C6633">
          <w:rPr>
            <w:rFonts w:ascii="Times New Roman" w:hAnsi="Times New Roman" w:cs="Times New Roman"/>
            <w:rPrChange w:id="141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>num</w:t>
        </w:r>
        <w:proofErr w:type="spellEnd"/>
        <w:r w:rsidRPr="007C6633">
          <w:rPr>
            <w:rFonts w:ascii="Times New Roman" w:hAnsi="Times New Roman" w:cs="Times New Roman"/>
            <w:rPrChange w:id="142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>=`expr $</w:t>
        </w:r>
        <w:proofErr w:type="spellStart"/>
        <w:r w:rsidRPr="007C6633">
          <w:rPr>
            <w:rFonts w:ascii="Times New Roman" w:hAnsi="Times New Roman" w:cs="Times New Roman"/>
            <w:rPrChange w:id="143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>num</w:t>
        </w:r>
        <w:proofErr w:type="spellEnd"/>
        <w:r w:rsidRPr="007C6633">
          <w:rPr>
            <w:rFonts w:ascii="Times New Roman" w:hAnsi="Times New Roman" w:cs="Times New Roman"/>
            <w:rPrChange w:id="144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 xml:space="preserve"> / 10` </w:t>
        </w:r>
      </w:ins>
    </w:p>
    <w:p w14:paraId="31E20A1E" w14:textId="77777777" w:rsidR="007C6633" w:rsidRPr="007C6633" w:rsidRDefault="007C6633" w:rsidP="007C6633">
      <w:pPr>
        <w:pStyle w:val="ListParagraph"/>
        <w:rPr>
          <w:ins w:id="145" w:author="Dhvani Patel" w:date="2023-02-16T13:44:00Z"/>
          <w:rFonts w:ascii="Times New Roman" w:hAnsi="Times New Roman" w:cs="Times New Roman"/>
          <w:rPrChange w:id="146" w:author="Dhvani Patel" w:date="2023-02-16T13:44:00Z">
            <w:rPr>
              <w:ins w:id="147" w:author="Dhvani Patel" w:date="2023-02-16T13:44:00Z"/>
              <w:rFonts w:ascii="Times New Roman" w:hAnsi="Times New Roman" w:cs="Times New Roman"/>
              <w:b/>
              <w:bCs/>
            </w:rPr>
          </w:rPrChange>
        </w:rPr>
      </w:pPr>
      <w:ins w:id="148" w:author="Dhvani Patel" w:date="2023-02-16T13:44:00Z">
        <w:r w:rsidRPr="007C6633">
          <w:rPr>
            <w:rFonts w:ascii="Times New Roman" w:hAnsi="Times New Roman" w:cs="Times New Roman"/>
            <w:rPrChange w:id="149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>done</w:t>
        </w:r>
      </w:ins>
    </w:p>
    <w:p w14:paraId="72632AA1" w14:textId="3B4B2D98" w:rsidR="007C6633" w:rsidRDefault="007C6633" w:rsidP="007C6633">
      <w:pPr>
        <w:pStyle w:val="ListParagraph"/>
        <w:rPr>
          <w:ins w:id="150" w:author="Dhvani Patel" w:date="2023-02-16T13:44:00Z"/>
          <w:rFonts w:ascii="Times New Roman" w:hAnsi="Times New Roman" w:cs="Times New Roman"/>
        </w:rPr>
      </w:pPr>
      <w:ins w:id="151" w:author="Dhvani Patel" w:date="2023-02-16T13:44:00Z">
        <w:r w:rsidRPr="007C6633">
          <w:rPr>
            <w:rFonts w:ascii="Times New Roman" w:hAnsi="Times New Roman" w:cs="Times New Roman"/>
            <w:rPrChange w:id="152" w:author="Dhvani Patel" w:date="2023-02-16T13:44:00Z">
              <w:rPr>
                <w:rFonts w:ascii="Times New Roman" w:hAnsi="Times New Roman" w:cs="Times New Roman"/>
                <w:b/>
                <w:bCs/>
              </w:rPr>
            </w:rPrChange>
          </w:rPr>
          <w:t>echo "Sum of all digits in the number is "$sum</w:t>
        </w:r>
      </w:ins>
    </w:p>
    <w:p w14:paraId="4E20F82F" w14:textId="238BC6BA" w:rsidR="007C6633" w:rsidRDefault="007C6633" w:rsidP="007C6633">
      <w:pPr>
        <w:pStyle w:val="ListParagraph"/>
        <w:jc w:val="center"/>
        <w:rPr>
          <w:ins w:id="153" w:author="Dhvani Patel" w:date="2023-02-16T13:45:00Z"/>
          <w:rFonts w:ascii="Times New Roman" w:hAnsi="Times New Roman" w:cs="Times New Roman"/>
        </w:rPr>
      </w:pPr>
      <w:ins w:id="154" w:author="Dhvani Patel" w:date="2023-02-16T13:45:00Z">
        <w:r w:rsidRPr="007C6633">
          <w:rPr>
            <w:rFonts w:ascii="Times New Roman" w:hAnsi="Times New Roman" w:cs="Times New Roman"/>
          </w:rPr>
          <w:drawing>
            <wp:inline distT="0" distB="0" distL="0" distR="0" wp14:anchorId="43966947" wp14:editId="164BC25A">
              <wp:extent cx="2946400" cy="607088"/>
              <wp:effectExtent l="0" t="0" r="6350" b="254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70532" cy="6120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3A6C0E" w14:textId="7F6FA3FC" w:rsidR="007C6633" w:rsidRPr="00CF67B2" w:rsidRDefault="007C6633" w:rsidP="007C6633">
      <w:pPr>
        <w:pStyle w:val="ListParagraph"/>
        <w:numPr>
          <w:ilvl w:val="0"/>
          <w:numId w:val="2"/>
        </w:numPr>
        <w:rPr>
          <w:ins w:id="155" w:author="Dhvani Patel" w:date="2023-02-16T13:46:00Z"/>
          <w:rFonts w:ascii="Times New Roman" w:hAnsi="Times New Roman" w:cs="Times New Roman"/>
          <w:b/>
          <w:bCs/>
          <w:rPrChange w:id="156" w:author="Dhvani Patel" w:date="2023-02-16T13:47:00Z">
            <w:rPr>
              <w:ins w:id="157" w:author="Dhvani Patel" w:date="2023-02-16T13:46:00Z"/>
              <w:rFonts w:ascii="Times New Roman" w:hAnsi="Times New Roman" w:cs="Times New Roman"/>
            </w:rPr>
          </w:rPrChange>
        </w:rPr>
      </w:pPr>
      <w:ins w:id="158" w:author="Dhvani Patel" w:date="2023-02-16T13:45:00Z">
        <w:r w:rsidRPr="00CF67B2">
          <w:rPr>
            <w:rFonts w:ascii="Times New Roman" w:hAnsi="Times New Roman" w:cs="Times New Roman"/>
            <w:b/>
            <w:bCs/>
            <w:rPrChange w:id="159" w:author="Dhvani Patel" w:date="2023-02-16T13:47:00Z">
              <w:rPr>
                <w:rFonts w:ascii="Times New Roman" w:hAnsi="Times New Roman" w:cs="Times New Roman"/>
              </w:rPr>
            </w:rPrChange>
          </w:rPr>
          <w:t>W</w:t>
        </w:r>
      </w:ins>
      <w:ins w:id="160" w:author="Dhvani Patel" w:date="2023-02-16T13:46:00Z">
        <w:r w:rsidRPr="00CF67B2">
          <w:rPr>
            <w:rFonts w:ascii="Times New Roman" w:hAnsi="Times New Roman" w:cs="Times New Roman"/>
            <w:b/>
            <w:bCs/>
            <w:rPrChange w:id="161" w:author="Dhvani Patel" w:date="2023-02-16T13:47:00Z">
              <w:rPr>
                <w:rFonts w:ascii="Times New Roman" w:hAnsi="Times New Roman" w:cs="Times New Roman"/>
              </w:rPr>
            </w:rPrChange>
          </w:rPr>
          <w:t>rite a Shell Script to find factorial of given number.</w:t>
        </w:r>
      </w:ins>
    </w:p>
    <w:p w14:paraId="78F2FCEB" w14:textId="395BFD7F" w:rsidR="007C6633" w:rsidRPr="00CF67B2" w:rsidRDefault="007C6633" w:rsidP="007C6633">
      <w:pPr>
        <w:pStyle w:val="ListParagraph"/>
        <w:rPr>
          <w:ins w:id="162" w:author="Dhvani Patel" w:date="2023-02-16T13:47:00Z"/>
          <w:rFonts w:ascii="Times New Roman" w:hAnsi="Times New Roman" w:cs="Times New Roman"/>
          <w:b/>
          <w:bCs/>
          <w:rPrChange w:id="163" w:author="Dhvani Patel" w:date="2023-02-16T13:47:00Z">
            <w:rPr>
              <w:ins w:id="164" w:author="Dhvani Patel" w:date="2023-02-16T13:47:00Z"/>
              <w:rFonts w:ascii="Times New Roman" w:hAnsi="Times New Roman" w:cs="Times New Roman"/>
            </w:rPr>
          </w:rPrChange>
        </w:rPr>
      </w:pPr>
      <w:ins w:id="165" w:author="Dhvani Patel" w:date="2023-02-16T13:46:00Z">
        <w:r w:rsidRPr="00CF67B2">
          <w:rPr>
            <w:rFonts w:ascii="Times New Roman" w:hAnsi="Times New Roman" w:cs="Times New Roman"/>
            <w:b/>
            <w:bCs/>
            <w:rPrChange w:id="166" w:author="Dhvani Patel" w:date="2023-02-16T13:47:00Z">
              <w:rPr>
                <w:rFonts w:ascii="Times New Roman" w:hAnsi="Times New Roman" w:cs="Times New Roman"/>
              </w:rPr>
            </w:rPrChange>
          </w:rPr>
          <w:t>Shell Script:</w:t>
        </w:r>
      </w:ins>
    </w:p>
    <w:p w14:paraId="0F35B2A6" w14:textId="77777777" w:rsidR="00CF67B2" w:rsidRPr="00CF67B2" w:rsidRDefault="00CF67B2" w:rsidP="00CF67B2">
      <w:pPr>
        <w:pStyle w:val="ListParagraph"/>
        <w:rPr>
          <w:ins w:id="167" w:author="Dhvani Patel" w:date="2023-02-16T13:47:00Z"/>
          <w:rFonts w:ascii="Times New Roman" w:hAnsi="Times New Roman" w:cs="Times New Roman"/>
        </w:rPr>
      </w:pPr>
      <w:ins w:id="168" w:author="Dhvani Patel" w:date="2023-02-16T13:47:00Z">
        <w:r w:rsidRPr="00CF67B2">
          <w:rPr>
            <w:rFonts w:ascii="Times New Roman" w:hAnsi="Times New Roman" w:cs="Times New Roman"/>
          </w:rPr>
          <w:t xml:space="preserve">read -p "Enter a number:" </w:t>
        </w:r>
        <w:proofErr w:type="spellStart"/>
        <w:r w:rsidRPr="00CF67B2">
          <w:rPr>
            <w:rFonts w:ascii="Times New Roman" w:hAnsi="Times New Roman" w:cs="Times New Roman"/>
          </w:rPr>
          <w:t>num</w:t>
        </w:r>
        <w:proofErr w:type="spellEnd"/>
      </w:ins>
    </w:p>
    <w:p w14:paraId="1A13364B" w14:textId="77777777" w:rsidR="00CF67B2" w:rsidRPr="00CF67B2" w:rsidRDefault="00CF67B2" w:rsidP="00CF67B2">
      <w:pPr>
        <w:pStyle w:val="ListParagraph"/>
        <w:rPr>
          <w:ins w:id="169" w:author="Dhvani Patel" w:date="2023-02-16T13:47:00Z"/>
          <w:rFonts w:ascii="Times New Roman" w:hAnsi="Times New Roman" w:cs="Times New Roman"/>
        </w:rPr>
      </w:pPr>
      <w:ins w:id="170" w:author="Dhvani Patel" w:date="2023-02-16T13:47:00Z">
        <w:r w:rsidRPr="00CF67B2">
          <w:rPr>
            <w:rFonts w:ascii="Times New Roman" w:hAnsi="Times New Roman" w:cs="Times New Roman"/>
          </w:rPr>
          <w:t>fact=1</w:t>
        </w:r>
      </w:ins>
    </w:p>
    <w:p w14:paraId="6E169743" w14:textId="77777777" w:rsidR="00CF67B2" w:rsidRPr="00CF67B2" w:rsidRDefault="00CF67B2" w:rsidP="00CF67B2">
      <w:pPr>
        <w:pStyle w:val="ListParagraph"/>
        <w:rPr>
          <w:ins w:id="171" w:author="Dhvani Patel" w:date="2023-02-16T13:47:00Z"/>
          <w:rFonts w:ascii="Times New Roman" w:hAnsi="Times New Roman" w:cs="Times New Roman"/>
        </w:rPr>
      </w:pPr>
      <w:ins w:id="172" w:author="Dhvani Patel" w:date="2023-02-16T13:47:00Z">
        <w:r w:rsidRPr="00CF67B2">
          <w:rPr>
            <w:rFonts w:ascii="Times New Roman" w:hAnsi="Times New Roman" w:cs="Times New Roman"/>
          </w:rPr>
          <w:t>for((</w:t>
        </w:r>
        <w:proofErr w:type="spellStart"/>
        <w:r w:rsidRPr="00CF67B2">
          <w:rPr>
            <w:rFonts w:ascii="Times New Roman" w:hAnsi="Times New Roman" w:cs="Times New Roman"/>
          </w:rPr>
          <w:t>i</w:t>
        </w:r>
        <w:proofErr w:type="spellEnd"/>
        <w:r w:rsidRPr="00CF67B2">
          <w:rPr>
            <w:rFonts w:ascii="Times New Roman" w:hAnsi="Times New Roman" w:cs="Times New Roman"/>
          </w:rPr>
          <w:t>=</w:t>
        </w:r>
        <w:proofErr w:type="gramStart"/>
        <w:r w:rsidRPr="00CF67B2">
          <w:rPr>
            <w:rFonts w:ascii="Times New Roman" w:hAnsi="Times New Roman" w:cs="Times New Roman"/>
          </w:rPr>
          <w:t>2;i</w:t>
        </w:r>
        <w:proofErr w:type="gramEnd"/>
        <w:r w:rsidRPr="00CF67B2">
          <w:rPr>
            <w:rFonts w:ascii="Times New Roman" w:hAnsi="Times New Roman" w:cs="Times New Roman"/>
          </w:rPr>
          <w:t>&lt;=</w:t>
        </w:r>
        <w:proofErr w:type="spellStart"/>
        <w:r w:rsidRPr="00CF67B2">
          <w:rPr>
            <w:rFonts w:ascii="Times New Roman" w:hAnsi="Times New Roman" w:cs="Times New Roman"/>
          </w:rPr>
          <w:t>num;i</w:t>
        </w:r>
        <w:proofErr w:type="spellEnd"/>
        <w:r w:rsidRPr="00CF67B2">
          <w:rPr>
            <w:rFonts w:ascii="Times New Roman" w:hAnsi="Times New Roman" w:cs="Times New Roman"/>
          </w:rPr>
          <w:t>++))</w:t>
        </w:r>
      </w:ins>
    </w:p>
    <w:p w14:paraId="73B5D222" w14:textId="77777777" w:rsidR="00CF67B2" w:rsidRPr="00CF67B2" w:rsidRDefault="00CF67B2" w:rsidP="00CF67B2">
      <w:pPr>
        <w:pStyle w:val="ListParagraph"/>
        <w:rPr>
          <w:ins w:id="173" w:author="Dhvani Patel" w:date="2023-02-16T13:47:00Z"/>
          <w:rFonts w:ascii="Times New Roman" w:hAnsi="Times New Roman" w:cs="Times New Roman"/>
        </w:rPr>
      </w:pPr>
      <w:ins w:id="174" w:author="Dhvani Patel" w:date="2023-02-16T13:47:00Z">
        <w:r w:rsidRPr="00CF67B2">
          <w:rPr>
            <w:rFonts w:ascii="Times New Roman" w:hAnsi="Times New Roman" w:cs="Times New Roman"/>
          </w:rPr>
          <w:t>{</w:t>
        </w:r>
      </w:ins>
    </w:p>
    <w:p w14:paraId="214B58AA" w14:textId="77777777" w:rsidR="00CF67B2" w:rsidRPr="00CF67B2" w:rsidRDefault="00CF67B2" w:rsidP="00CF67B2">
      <w:pPr>
        <w:pStyle w:val="ListParagraph"/>
        <w:rPr>
          <w:ins w:id="175" w:author="Dhvani Patel" w:date="2023-02-16T13:47:00Z"/>
          <w:rFonts w:ascii="Times New Roman" w:hAnsi="Times New Roman" w:cs="Times New Roman"/>
        </w:rPr>
      </w:pPr>
      <w:ins w:id="176" w:author="Dhvani Patel" w:date="2023-02-16T13:47:00Z">
        <w:r w:rsidRPr="00CF67B2">
          <w:rPr>
            <w:rFonts w:ascii="Times New Roman" w:hAnsi="Times New Roman" w:cs="Times New Roman"/>
          </w:rPr>
          <w:t xml:space="preserve"> fact=$((fact * </w:t>
        </w:r>
        <w:proofErr w:type="spellStart"/>
        <w:r w:rsidRPr="00CF67B2">
          <w:rPr>
            <w:rFonts w:ascii="Times New Roman" w:hAnsi="Times New Roman" w:cs="Times New Roman"/>
          </w:rPr>
          <w:t>i</w:t>
        </w:r>
        <w:proofErr w:type="spellEnd"/>
        <w:r w:rsidRPr="00CF67B2">
          <w:rPr>
            <w:rFonts w:ascii="Times New Roman" w:hAnsi="Times New Roman" w:cs="Times New Roman"/>
          </w:rPr>
          <w:t xml:space="preserve">)) #fact = fact * </w:t>
        </w:r>
        <w:proofErr w:type="spellStart"/>
        <w:r w:rsidRPr="00CF67B2">
          <w:rPr>
            <w:rFonts w:ascii="Times New Roman" w:hAnsi="Times New Roman" w:cs="Times New Roman"/>
          </w:rPr>
          <w:t>i</w:t>
        </w:r>
        <w:proofErr w:type="spellEnd"/>
      </w:ins>
    </w:p>
    <w:p w14:paraId="62954467" w14:textId="77777777" w:rsidR="00CF67B2" w:rsidRPr="00CF67B2" w:rsidRDefault="00CF67B2" w:rsidP="00CF67B2">
      <w:pPr>
        <w:pStyle w:val="ListParagraph"/>
        <w:rPr>
          <w:ins w:id="177" w:author="Dhvani Patel" w:date="2023-02-16T13:47:00Z"/>
          <w:rFonts w:ascii="Times New Roman" w:hAnsi="Times New Roman" w:cs="Times New Roman"/>
        </w:rPr>
      </w:pPr>
      <w:ins w:id="178" w:author="Dhvani Patel" w:date="2023-02-16T13:47:00Z">
        <w:r w:rsidRPr="00CF67B2">
          <w:rPr>
            <w:rFonts w:ascii="Times New Roman" w:hAnsi="Times New Roman" w:cs="Times New Roman"/>
          </w:rPr>
          <w:t>}</w:t>
        </w:r>
      </w:ins>
    </w:p>
    <w:p w14:paraId="1918C85B" w14:textId="136E0AAC" w:rsidR="00CF67B2" w:rsidRDefault="00CF67B2" w:rsidP="00CF67B2">
      <w:pPr>
        <w:pStyle w:val="ListParagraph"/>
        <w:rPr>
          <w:ins w:id="179" w:author="Dhvani Patel" w:date="2023-02-16T13:46:00Z"/>
          <w:rFonts w:ascii="Times New Roman" w:hAnsi="Times New Roman" w:cs="Times New Roman"/>
        </w:rPr>
      </w:pPr>
      <w:ins w:id="180" w:author="Dhvani Patel" w:date="2023-02-16T13:47:00Z">
        <w:r w:rsidRPr="00CF67B2">
          <w:rPr>
            <w:rFonts w:ascii="Times New Roman" w:hAnsi="Times New Roman" w:cs="Times New Roman"/>
          </w:rPr>
          <w:t>echo "The factorial of $</w:t>
        </w:r>
        <w:proofErr w:type="spellStart"/>
        <w:r w:rsidRPr="00CF67B2">
          <w:rPr>
            <w:rFonts w:ascii="Times New Roman" w:hAnsi="Times New Roman" w:cs="Times New Roman"/>
          </w:rPr>
          <w:t>num</w:t>
        </w:r>
        <w:proofErr w:type="spellEnd"/>
        <w:r w:rsidRPr="00CF67B2">
          <w:rPr>
            <w:rFonts w:ascii="Times New Roman" w:hAnsi="Times New Roman" w:cs="Times New Roman"/>
          </w:rPr>
          <w:t xml:space="preserve"> is $fact"</w:t>
        </w:r>
      </w:ins>
    </w:p>
    <w:p w14:paraId="041D81AE" w14:textId="25CFC442" w:rsidR="007C6633" w:rsidRDefault="00CF67B2" w:rsidP="00CF67B2">
      <w:pPr>
        <w:pStyle w:val="ListParagraph"/>
        <w:jc w:val="center"/>
        <w:rPr>
          <w:ins w:id="181" w:author="Dhvani Patel" w:date="2023-02-16T13:47:00Z"/>
          <w:rFonts w:ascii="Times New Roman" w:hAnsi="Times New Roman" w:cs="Times New Roman"/>
        </w:rPr>
      </w:pPr>
      <w:ins w:id="182" w:author="Dhvani Patel" w:date="2023-02-16T13:47:00Z">
        <w:r w:rsidRPr="00CF67B2">
          <w:rPr>
            <w:rFonts w:ascii="Times New Roman" w:hAnsi="Times New Roman" w:cs="Times New Roman"/>
          </w:rPr>
          <w:drawing>
            <wp:inline distT="0" distB="0" distL="0" distR="0" wp14:anchorId="7FAEE7FC" wp14:editId="41E43F1B">
              <wp:extent cx="2889738" cy="612975"/>
              <wp:effectExtent l="0" t="0" r="635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99820" cy="61511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A8E12F" w14:textId="35713BFE" w:rsidR="00CF67B2" w:rsidRDefault="00CF67B2" w:rsidP="00CF67B2">
      <w:pPr>
        <w:pStyle w:val="ListParagraph"/>
        <w:numPr>
          <w:ilvl w:val="0"/>
          <w:numId w:val="2"/>
        </w:numPr>
        <w:rPr>
          <w:ins w:id="183" w:author="Dhvani Patel" w:date="2023-02-16T13:48:00Z"/>
          <w:rFonts w:ascii="Times New Roman" w:hAnsi="Times New Roman" w:cs="Times New Roman"/>
        </w:rPr>
      </w:pPr>
      <w:ins w:id="184" w:author="Dhvani Patel" w:date="2023-02-16T13:47:00Z">
        <w:r>
          <w:rPr>
            <w:rFonts w:ascii="Times New Roman" w:hAnsi="Times New Roman" w:cs="Times New Roman"/>
          </w:rPr>
          <w:t xml:space="preserve">Write a Shell </w:t>
        </w:r>
      </w:ins>
      <w:ins w:id="185" w:author="Dhvani Patel" w:date="2023-02-16T13:48:00Z">
        <w:r>
          <w:rPr>
            <w:rFonts w:ascii="Times New Roman" w:hAnsi="Times New Roman" w:cs="Times New Roman"/>
          </w:rPr>
          <w:t>Script to find valid argument.</w:t>
        </w:r>
      </w:ins>
    </w:p>
    <w:p w14:paraId="54175211" w14:textId="437DDF87" w:rsidR="00CF67B2" w:rsidRDefault="00CF67B2" w:rsidP="00CF67B2">
      <w:pPr>
        <w:pStyle w:val="ListParagraph"/>
        <w:rPr>
          <w:ins w:id="186" w:author="Dhvani Patel" w:date="2023-02-16T13:48:00Z"/>
          <w:rFonts w:ascii="Times New Roman" w:hAnsi="Times New Roman" w:cs="Times New Roman"/>
        </w:rPr>
      </w:pPr>
      <w:ins w:id="187" w:author="Dhvani Patel" w:date="2023-02-16T13:48:00Z">
        <w:r>
          <w:rPr>
            <w:rFonts w:ascii="Times New Roman" w:hAnsi="Times New Roman" w:cs="Times New Roman"/>
          </w:rPr>
          <w:t>Shell Script:</w:t>
        </w:r>
      </w:ins>
    </w:p>
    <w:p w14:paraId="1998FF15" w14:textId="77777777" w:rsidR="00CF67B2" w:rsidRPr="00CF67B2" w:rsidRDefault="00CF67B2" w:rsidP="00CF67B2">
      <w:pPr>
        <w:pStyle w:val="ListParagraph"/>
        <w:rPr>
          <w:ins w:id="188" w:author="Dhvani Patel" w:date="2023-02-16T13:49:00Z"/>
          <w:rFonts w:ascii="Times New Roman" w:hAnsi="Times New Roman" w:cs="Times New Roman"/>
        </w:rPr>
      </w:pPr>
      <w:proofErr w:type="spellStart"/>
      <w:ins w:id="189" w:author="Dhvani Patel" w:date="2023-02-16T13:49:00Z">
        <w:r w:rsidRPr="00CF67B2">
          <w:rPr>
            <w:rFonts w:ascii="Times New Roman" w:hAnsi="Times New Roman" w:cs="Times New Roman"/>
          </w:rPr>
          <w:t>cho</w:t>
        </w:r>
        <w:proofErr w:type="spellEnd"/>
        <w:r w:rsidRPr="00CF67B2">
          <w:rPr>
            <w:rFonts w:ascii="Times New Roman" w:hAnsi="Times New Roman" w:cs="Times New Roman"/>
          </w:rPr>
          <w:t xml:space="preserve"> $1 $2 $3 $4 </w:t>
        </w:r>
      </w:ins>
    </w:p>
    <w:p w14:paraId="1D7E9848" w14:textId="77777777" w:rsidR="00CF67B2" w:rsidRPr="00CF67B2" w:rsidRDefault="00CF67B2" w:rsidP="00CF67B2">
      <w:pPr>
        <w:pStyle w:val="ListParagraph"/>
        <w:rPr>
          <w:ins w:id="190" w:author="Dhvani Patel" w:date="2023-02-16T13:49:00Z"/>
          <w:rFonts w:ascii="Times New Roman" w:hAnsi="Times New Roman" w:cs="Times New Roman"/>
        </w:rPr>
      </w:pPr>
      <w:ins w:id="191" w:author="Dhvani Patel" w:date="2023-02-16T13:49:00Z">
        <w:r w:rsidRPr="00CF67B2">
          <w:rPr>
            <w:rFonts w:ascii="Times New Roman" w:hAnsi="Times New Roman" w:cs="Times New Roman"/>
          </w:rPr>
          <w:t xml:space="preserve">if [ $# </w:t>
        </w:r>
      </w:ins>
    </w:p>
    <w:p w14:paraId="1CA4B8DB" w14:textId="77777777" w:rsidR="00CF67B2" w:rsidRPr="00CF67B2" w:rsidRDefault="00CF67B2" w:rsidP="00CF67B2">
      <w:pPr>
        <w:pStyle w:val="ListParagraph"/>
        <w:rPr>
          <w:ins w:id="192" w:author="Dhvani Patel" w:date="2023-02-16T13:49:00Z"/>
          <w:rFonts w:ascii="Times New Roman" w:hAnsi="Times New Roman" w:cs="Times New Roman"/>
        </w:rPr>
      </w:pPr>
      <w:ins w:id="193" w:author="Dhvani Patel" w:date="2023-02-16T13:49:00Z">
        <w:r w:rsidRPr="00CF67B2">
          <w:rPr>
            <w:rFonts w:ascii="Times New Roman" w:hAnsi="Times New Roman" w:cs="Times New Roman"/>
          </w:rPr>
          <w:t>-</w:t>
        </w:r>
        <w:proofErr w:type="spellStart"/>
        <w:r w:rsidRPr="00CF67B2">
          <w:rPr>
            <w:rFonts w:ascii="Times New Roman" w:hAnsi="Times New Roman" w:cs="Times New Roman"/>
          </w:rPr>
          <w:t>eq</w:t>
        </w:r>
        <w:proofErr w:type="spellEnd"/>
        <w:r w:rsidRPr="00CF67B2">
          <w:rPr>
            <w:rFonts w:ascii="Times New Roman" w:hAnsi="Times New Roman" w:cs="Times New Roman"/>
          </w:rPr>
          <w:t xml:space="preserve"> </w:t>
        </w:r>
        <w:proofErr w:type="gramStart"/>
        <w:r w:rsidRPr="00CF67B2">
          <w:rPr>
            <w:rFonts w:ascii="Times New Roman" w:hAnsi="Times New Roman" w:cs="Times New Roman"/>
          </w:rPr>
          <w:t>4 ]</w:t>
        </w:r>
        <w:proofErr w:type="gramEnd"/>
      </w:ins>
    </w:p>
    <w:p w14:paraId="765473F6" w14:textId="77777777" w:rsidR="00CF67B2" w:rsidRPr="00CF67B2" w:rsidRDefault="00CF67B2" w:rsidP="00CF67B2">
      <w:pPr>
        <w:pStyle w:val="ListParagraph"/>
        <w:rPr>
          <w:ins w:id="194" w:author="Dhvani Patel" w:date="2023-02-16T13:49:00Z"/>
          <w:rFonts w:ascii="Times New Roman" w:hAnsi="Times New Roman" w:cs="Times New Roman"/>
        </w:rPr>
      </w:pPr>
      <w:ins w:id="195" w:author="Dhvani Patel" w:date="2023-02-16T13:49:00Z">
        <w:r w:rsidRPr="00CF67B2">
          <w:rPr>
            <w:rFonts w:ascii="Times New Roman" w:hAnsi="Times New Roman" w:cs="Times New Roman"/>
          </w:rPr>
          <w:t>then</w:t>
        </w:r>
      </w:ins>
    </w:p>
    <w:p w14:paraId="20F18C5F" w14:textId="77777777" w:rsidR="00CF67B2" w:rsidRPr="00CF67B2" w:rsidRDefault="00CF67B2" w:rsidP="00CF67B2">
      <w:pPr>
        <w:pStyle w:val="ListParagraph"/>
        <w:rPr>
          <w:ins w:id="196" w:author="Dhvani Patel" w:date="2023-02-16T13:49:00Z"/>
          <w:rFonts w:ascii="Times New Roman" w:hAnsi="Times New Roman" w:cs="Times New Roman"/>
        </w:rPr>
      </w:pPr>
      <w:ins w:id="197" w:author="Dhvani Patel" w:date="2023-02-16T13:49:00Z">
        <w:r w:rsidRPr="00CF67B2">
          <w:rPr>
            <w:rFonts w:ascii="Times New Roman" w:hAnsi="Times New Roman" w:cs="Times New Roman"/>
          </w:rPr>
          <w:t>echo "Valid arguments"</w:t>
        </w:r>
      </w:ins>
    </w:p>
    <w:p w14:paraId="6DA2D07B" w14:textId="77777777" w:rsidR="00CF67B2" w:rsidRPr="00CF67B2" w:rsidRDefault="00CF67B2" w:rsidP="00CF67B2">
      <w:pPr>
        <w:pStyle w:val="ListParagraph"/>
        <w:rPr>
          <w:ins w:id="198" w:author="Dhvani Patel" w:date="2023-02-16T13:49:00Z"/>
          <w:rFonts w:ascii="Times New Roman" w:hAnsi="Times New Roman" w:cs="Times New Roman"/>
        </w:rPr>
      </w:pPr>
      <w:ins w:id="199" w:author="Dhvani Patel" w:date="2023-02-16T13:49:00Z">
        <w:r w:rsidRPr="00CF67B2">
          <w:rPr>
            <w:rFonts w:ascii="Times New Roman" w:hAnsi="Times New Roman" w:cs="Times New Roman"/>
          </w:rPr>
          <w:t>else</w:t>
        </w:r>
      </w:ins>
    </w:p>
    <w:p w14:paraId="1A24F2D3" w14:textId="77777777" w:rsidR="00CF67B2" w:rsidRPr="00CF67B2" w:rsidRDefault="00CF67B2" w:rsidP="00CF67B2">
      <w:pPr>
        <w:pStyle w:val="ListParagraph"/>
        <w:rPr>
          <w:ins w:id="200" w:author="Dhvani Patel" w:date="2023-02-16T13:49:00Z"/>
          <w:rFonts w:ascii="Times New Roman" w:hAnsi="Times New Roman" w:cs="Times New Roman"/>
        </w:rPr>
      </w:pPr>
      <w:ins w:id="201" w:author="Dhvani Patel" w:date="2023-02-16T13:49:00Z">
        <w:r w:rsidRPr="00CF67B2">
          <w:rPr>
            <w:rFonts w:ascii="Times New Roman" w:hAnsi="Times New Roman" w:cs="Times New Roman"/>
          </w:rPr>
          <w:t>echo "Invalid arguments"</w:t>
        </w:r>
      </w:ins>
    </w:p>
    <w:p w14:paraId="4EF52153" w14:textId="2BE3924B" w:rsidR="00CF67B2" w:rsidRDefault="00CF67B2" w:rsidP="00CF67B2">
      <w:pPr>
        <w:pStyle w:val="ListParagraph"/>
        <w:rPr>
          <w:ins w:id="202" w:author="Dhvani Patel" w:date="2023-02-16T13:50:00Z"/>
          <w:rFonts w:ascii="Times New Roman" w:hAnsi="Times New Roman" w:cs="Times New Roman"/>
        </w:rPr>
      </w:pPr>
      <w:ins w:id="203" w:author="Dhvani Patel" w:date="2023-02-16T13:49:00Z">
        <w:r w:rsidRPr="00CF67B2">
          <w:rPr>
            <w:rFonts w:ascii="Times New Roman" w:hAnsi="Times New Roman" w:cs="Times New Roman"/>
          </w:rPr>
          <w:t>fi</w:t>
        </w:r>
      </w:ins>
    </w:p>
    <w:p w14:paraId="54700E81" w14:textId="19729474" w:rsidR="00CF67B2" w:rsidRPr="007C6633" w:rsidRDefault="00CF67B2" w:rsidP="00CF67B2">
      <w:pPr>
        <w:pStyle w:val="ListParagraph"/>
        <w:jc w:val="center"/>
        <w:rPr>
          <w:rFonts w:ascii="Times New Roman" w:hAnsi="Times New Roman" w:cs="Times New Roman"/>
          <w:rPrChange w:id="204" w:author="Dhvani Patel" w:date="2023-02-16T13:44:00Z">
            <w:rPr/>
          </w:rPrChange>
        </w:rPr>
        <w:pPrChange w:id="205" w:author="Dhvani Patel" w:date="2023-02-16T13:50:00Z">
          <w:pPr>
            <w:pStyle w:val="ListParagraph"/>
            <w:numPr>
              <w:numId w:val="2"/>
            </w:numPr>
            <w:ind w:hanging="360"/>
          </w:pPr>
        </w:pPrChange>
      </w:pPr>
      <w:ins w:id="206" w:author="Dhvani Patel" w:date="2023-02-16T13:50:00Z">
        <w:r w:rsidRPr="00CF67B2">
          <w:rPr>
            <w:rFonts w:ascii="Times New Roman" w:hAnsi="Times New Roman" w:cs="Times New Roman"/>
          </w:rPr>
          <w:drawing>
            <wp:inline distT="0" distB="0" distL="0" distR="0" wp14:anchorId="5BB5F20B" wp14:editId="28EEF68D">
              <wp:extent cx="3154680" cy="530433"/>
              <wp:effectExtent l="0" t="0" r="7620" b="3175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813" cy="5339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CF67B2" w:rsidRPr="007C6633" w:rsidSect="006F0DF4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2434F" w14:textId="77777777" w:rsidR="00E43780" w:rsidRDefault="00E43780" w:rsidP="006F0DF4">
      <w:pPr>
        <w:spacing w:after="0" w:line="240" w:lineRule="auto"/>
      </w:pPr>
      <w:r>
        <w:separator/>
      </w:r>
    </w:p>
  </w:endnote>
  <w:endnote w:type="continuationSeparator" w:id="0">
    <w:p w14:paraId="5E08FC52" w14:textId="77777777" w:rsidR="00E43780" w:rsidRDefault="00E43780" w:rsidP="006F0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D1098" w14:textId="77777777" w:rsidR="00220CC3" w:rsidRPr="00B04D77" w:rsidRDefault="00220CC3" w:rsidP="00220CC3">
    <w:pPr>
      <w:pStyle w:val="Footer"/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</w:pPr>
  </w:p>
  <w:p w14:paraId="6A091190" w14:textId="77777777" w:rsidR="00B04D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37C37" w14:textId="77777777" w:rsidR="00E43780" w:rsidRDefault="00E43780" w:rsidP="006F0DF4">
      <w:pPr>
        <w:spacing w:after="0" w:line="240" w:lineRule="auto"/>
      </w:pPr>
      <w:r>
        <w:separator/>
      </w:r>
    </w:p>
  </w:footnote>
  <w:footnote w:type="continuationSeparator" w:id="0">
    <w:p w14:paraId="076CFDDC" w14:textId="77777777" w:rsidR="00E43780" w:rsidRDefault="00E43780" w:rsidP="006F0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21D68" w14:textId="497F019D" w:rsidR="0067592E" w:rsidRPr="00B04D77" w:rsidRDefault="00746130">
    <w:pPr>
      <w:pStyle w:val="Header"/>
      <w:rPr>
        <w:rFonts w:ascii="Times New Roman" w:hAnsi="Times New Roman" w:cs="Times New Roman"/>
        <w:sz w:val="24"/>
        <w:szCs w:val="24"/>
      </w:rPr>
    </w:pPr>
    <w:r w:rsidRPr="00B04D77">
      <w:rPr>
        <w:rFonts w:ascii="Times New Roman" w:hAnsi="Times New Roman" w:cs="Times New Roman"/>
        <w:sz w:val="24"/>
        <w:szCs w:val="24"/>
      </w:rPr>
      <w:t>Operating System Lab</w:t>
    </w:r>
    <w:r w:rsidRPr="00B04D77">
      <w:rPr>
        <w:rFonts w:ascii="Times New Roman" w:hAnsi="Times New Roman" w:cs="Times New Roman"/>
        <w:sz w:val="24"/>
        <w:szCs w:val="24"/>
      </w:rPr>
      <w:ptab w:relativeTo="margin" w:alignment="center" w:leader="none"/>
    </w:r>
    <w:proofErr w:type="spellStart"/>
    <w:r w:rsidRPr="00B04D77">
      <w:rPr>
        <w:rFonts w:ascii="Times New Roman" w:hAnsi="Times New Roman" w:cs="Times New Roman"/>
        <w:sz w:val="24"/>
        <w:szCs w:val="24"/>
      </w:rPr>
      <w:t>Lab</w:t>
    </w:r>
    <w:proofErr w:type="spellEnd"/>
    <w:r w:rsidRPr="00B04D77">
      <w:rPr>
        <w:rFonts w:ascii="Times New Roman" w:hAnsi="Times New Roman" w:cs="Times New Roman"/>
        <w:sz w:val="24"/>
        <w:szCs w:val="24"/>
      </w:rPr>
      <w:t xml:space="preserve"> </w:t>
    </w:r>
    <w:r w:rsidR="0052677D">
      <w:rPr>
        <w:rFonts w:ascii="Times New Roman" w:hAnsi="Times New Roman" w:cs="Times New Roman"/>
        <w:sz w:val="24"/>
        <w:szCs w:val="24"/>
      </w:rPr>
      <w:t>3</w:t>
    </w:r>
    <w:r w:rsidRPr="00B04D77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B04D77">
      <w:rPr>
        <w:rFonts w:ascii="Times New Roman" w:hAnsi="Times New Roman" w:cs="Times New Roman"/>
        <w:sz w:val="24"/>
        <w:szCs w:val="24"/>
      </w:rPr>
      <w:t>21BCP</w:t>
    </w:r>
    <w:r w:rsidR="0067592E">
      <w:rPr>
        <w:rFonts w:ascii="Times New Roman" w:hAnsi="Times New Roman" w:cs="Times New Roman"/>
        <w:sz w:val="24"/>
        <w:szCs w:val="24"/>
      </w:rPr>
      <w:t>116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4CE2"/>
    <w:multiLevelType w:val="hybridMultilevel"/>
    <w:tmpl w:val="AE660CF6"/>
    <w:lvl w:ilvl="0" w:tplc="7C0C47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0265"/>
    <w:multiLevelType w:val="hybridMultilevel"/>
    <w:tmpl w:val="DC264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051646">
    <w:abstractNumId w:val="0"/>
  </w:num>
  <w:num w:numId="2" w16cid:durableId="131540475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hvani Patel">
    <w15:presenceInfo w15:providerId="Windows Live" w15:userId="090746543db430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B6"/>
    <w:rsid w:val="000205B6"/>
    <w:rsid w:val="001775A9"/>
    <w:rsid w:val="00220CC3"/>
    <w:rsid w:val="002C3538"/>
    <w:rsid w:val="002D5C39"/>
    <w:rsid w:val="0036419F"/>
    <w:rsid w:val="00394E40"/>
    <w:rsid w:val="0052677D"/>
    <w:rsid w:val="005C1A11"/>
    <w:rsid w:val="0067592E"/>
    <w:rsid w:val="006F0DF4"/>
    <w:rsid w:val="00712295"/>
    <w:rsid w:val="007326E3"/>
    <w:rsid w:val="00746130"/>
    <w:rsid w:val="007C6633"/>
    <w:rsid w:val="008A3B1F"/>
    <w:rsid w:val="009C1D9E"/>
    <w:rsid w:val="00A52555"/>
    <w:rsid w:val="00BA11DF"/>
    <w:rsid w:val="00CF67B2"/>
    <w:rsid w:val="00D067E1"/>
    <w:rsid w:val="00D67B97"/>
    <w:rsid w:val="00DC3F33"/>
    <w:rsid w:val="00E17629"/>
    <w:rsid w:val="00E25A97"/>
    <w:rsid w:val="00E43780"/>
    <w:rsid w:val="00EA25C9"/>
    <w:rsid w:val="00F72451"/>
    <w:rsid w:val="00F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B621"/>
  <w15:chartTrackingRefBased/>
  <w15:docId w15:val="{31B2E4A2-79A6-460F-B62D-8223EF84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DF4"/>
  </w:style>
  <w:style w:type="paragraph" w:styleId="ListParagraph">
    <w:name w:val="List Paragraph"/>
    <w:basedOn w:val="Normal"/>
    <w:uiPriority w:val="34"/>
    <w:qFormat/>
    <w:rsid w:val="006F0DF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F0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DF4"/>
  </w:style>
  <w:style w:type="paragraph" w:styleId="Revision">
    <w:name w:val="Revision"/>
    <w:hidden/>
    <w:uiPriority w:val="99"/>
    <w:semiHidden/>
    <w:rsid w:val="00177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7A732-E30C-4600-808D-010AC8974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DIYANSHI PATEL</dc:creator>
  <cp:keywords/>
  <dc:description/>
  <cp:lastModifiedBy>Dhvani Patel</cp:lastModifiedBy>
  <cp:revision>6</cp:revision>
  <dcterms:created xsi:type="dcterms:W3CDTF">2023-02-09T12:01:00Z</dcterms:created>
  <dcterms:modified xsi:type="dcterms:W3CDTF">2023-02-16T08:21:00Z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aee6ac0a4dd1302d2b9aa5532e93d5929df94488ed0d86af5341186632dbd9b0</vt:lpwstr>
  </property>
</Properties>
</file>